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A2" w:rsidRDefault="00A55FB4">
      <w:pPr>
        <w:jc w:val="center"/>
        <w:rPr>
          <w:rFonts w:ascii="Times New Roman" w:hAnsi="Times New Roman" w:cs="Times New Roman"/>
          <w:sz w:val="44"/>
          <w:szCs w:val="44"/>
        </w:rPr>
      </w:pPr>
      <w:r>
        <w:rPr>
          <w:rFonts w:ascii="Times New Roman" w:hAnsi="Times New Roman" w:cs="Times New Roman"/>
          <w:sz w:val="44"/>
          <w:szCs w:val="44"/>
        </w:rPr>
        <w:t>TRƯỜNG ĐẠI HỌC SƯ PHẠM KĨ THUẬT THÀNH PHỐ HỒ CHÍ MINH</w:t>
      </w:r>
    </w:p>
    <w:p w:rsidR="00724AA2" w:rsidRDefault="00794E05">
      <w:pPr>
        <w:jc w:val="center"/>
        <w:rPr>
          <w:rFonts w:ascii="Times New Roman" w:hAnsi="Times New Roman" w:cs="Times New Roman"/>
        </w:rPr>
      </w:pPr>
      <w:r>
        <w:rPr>
          <w:rFonts w:ascii="Times New Roman" w:hAnsi="Times New Roman" w:cs="Times New Roman"/>
        </w:rPr>
        <w:t xml:space="preserve">    </w:t>
      </w:r>
      <w:r w:rsidR="00A55FB4">
        <w:rPr>
          <w:rFonts w:ascii="Times New Roman" w:hAnsi="Times New Roman" w:cs="Times New Roman"/>
          <w:noProof/>
        </w:rPr>
        <w:drawing>
          <wp:inline distT="0" distB="0" distL="0" distR="0">
            <wp:extent cx="2857500" cy="2381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a:stretch>
                      <a:fillRect/>
                    </a:stretch>
                  </pic:blipFill>
                  <pic:spPr>
                    <a:xfrm>
                      <a:off x="0" y="0"/>
                      <a:ext cx="2857500" cy="2381250"/>
                    </a:xfrm>
                    <a:prstGeom prst="rect">
                      <a:avLst/>
                    </a:prstGeom>
                  </pic:spPr>
                </pic:pic>
              </a:graphicData>
            </a:graphic>
          </wp:inline>
        </w:drawing>
      </w:r>
      <w:bookmarkStart w:id="0" w:name="_GoBack"/>
      <w:bookmarkEnd w:id="0"/>
    </w:p>
    <w:p w:rsidR="00724AA2" w:rsidRDefault="00724AA2">
      <w:pPr>
        <w:jc w:val="center"/>
        <w:rPr>
          <w:rFonts w:ascii="Times New Roman" w:hAnsi="Times New Roman" w:cs="Times New Roman"/>
        </w:rPr>
      </w:pPr>
    </w:p>
    <w:p w:rsidR="00724AA2" w:rsidRDefault="007841BB" w:rsidP="007841BB">
      <w:pPr>
        <w:tabs>
          <w:tab w:val="left" w:pos="735"/>
          <w:tab w:val="center" w:pos="4320"/>
        </w:tabs>
        <w:jc w:val="left"/>
        <w:rPr>
          <w:rFonts w:ascii="Times New Roman" w:hAnsi="Times New Roman" w:cs="Times New Roman"/>
          <w:color w:val="FF0000"/>
          <w:sz w:val="40"/>
          <w:szCs w:val="40"/>
        </w:rPr>
      </w:pPr>
      <w:r>
        <w:rPr>
          <w:rFonts w:ascii="Times New Roman" w:hAnsi="Times New Roman" w:cs="Times New Roman"/>
          <w:color w:val="FF0000"/>
          <w:sz w:val="40"/>
          <w:szCs w:val="40"/>
        </w:rPr>
        <w:tab/>
        <w:t xml:space="preserve">   </w:t>
      </w:r>
      <w:r>
        <w:rPr>
          <w:rFonts w:ascii="Times New Roman" w:hAnsi="Times New Roman" w:cs="Times New Roman"/>
          <w:color w:val="FF0000"/>
          <w:sz w:val="40"/>
          <w:szCs w:val="40"/>
        </w:rPr>
        <w:tab/>
        <w:t>KHOA ĐÀO TẠO CHẤT LƯỢNG CAO</w:t>
      </w:r>
    </w:p>
    <w:p w:rsidR="00724AA2" w:rsidRDefault="007841BB">
      <w:pPr>
        <w:ind w:left="2160" w:firstLine="720"/>
        <w:rPr>
          <w:rFonts w:ascii="Times New Roman" w:hAnsi="Times New Roman" w:cs="Times New Roman"/>
          <w:sz w:val="40"/>
          <w:szCs w:val="40"/>
        </w:rPr>
      </w:pPr>
      <w:r>
        <w:rPr>
          <w:rFonts w:ascii="Times New Roman" w:hAnsi="Times New Roman" w:cs="Times New Roman"/>
          <w:sz w:val="40"/>
          <w:szCs w:val="40"/>
        </w:rPr>
        <w:t xml:space="preserve">    </w:t>
      </w:r>
      <w:r w:rsidR="00A55FB4">
        <w:rPr>
          <w:rFonts w:ascii="Times New Roman" w:hAnsi="Times New Roman" w:cs="Times New Roman"/>
          <w:sz w:val="40"/>
          <w:szCs w:val="40"/>
        </w:rPr>
        <w:t>Môn: Đồ án 1</w:t>
      </w:r>
    </w:p>
    <w:p w:rsidR="00794E05" w:rsidRDefault="00794E05">
      <w:pPr>
        <w:ind w:left="2160" w:firstLine="720"/>
        <w:rPr>
          <w:rFonts w:ascii="Times New Roman" w:hAnsi="Times New Roman" w:cs="Times New Roman"/>
          <w:sz w:val="40"/>
          <w:szCs w:val="40"/>
        </w:rPr>
      </w:pPr>
    </w:p>
    <w:p w:rsidR="00724AA2" w:rsidRDefault="00794E05" w:rsidP="00794E05">
      <w:pPr>
        <w:rPr>
          <w:rFonts w:ascii="Times New Roman" w:hAnsi="Times New Roman" w:cs="Times New Roman"/>
          <w:sz w:val="40"/>
          <w:szCs w:val="40"/>
        </w:rPr>
      </w:pPr>
      <w:r>
        <w:rPr>
          <w:rFonts w:ascii="Times New Roman" w:hAnsi="Times New Roman" w:cs="Times New Roman"/>
          <w:sz w:val="40"/>
          <w:szCs w:val="40"/>
        </w:rPr>
        <w:t>ĐỀ TÀI: Build a viewer for Pytorch model</w:t>
      </w:r>
    </w:p>
    <w:p w:rsidR="00724AA2" w:rsidRDefault="00A55FB4">
      <w:pPr>
        <w:rPr>
          <w:rFonts w:ascii="Times New Roman" w:hAnsi="Times New Roman" w:cs="Times New Roman"/>
          <w:sz w:val="40"/>
          <w:szCs w:val="40"/>
        </w:rPr>
      </w:pPr>
      <w:r>
        <w:rPr>
          <w:rFonts w:ascii="Times New Roman" w:hAnsi="Times New Roman" w:cs="Times New Roman"/>
          <w:sz w:val="40"/>
          <w:szCs w:val="40"/>
        </w:rPr>
        <w:t>GVHD: Huỳnh Xuân Phụng</w:t>
      </w:r>
    </w:p>
    <w:p w:rsidR="00724AA2" w:rsidRDefault="00724AA2">
      <w:pPr>
        <w:rPr>
          <w:rFonts w:ascii="Times New Roman" w:hAnsi="Times New Roman" w:cs="Times New Roman"/>
          <w:sz w:val="40"/>
          <w:szCs w:val="40"/>
        </w:rPr>
      </w:pPr>
    </w:p>
    <w:tbl>
      <w:tblPr>
        <w:tblStyle w:val="TableGrid"/>
        <w:tblW w:w="9468" w:type="dxa"/>
        <w:tblLayout w:type="fixed"/>
        <w:tblLook w:val="04A0" w:firstRow="1" w:lastRow="0" w:firstColumn="1" w:lastColumn="0" w:noHBand="0" w:noVBand="1"/>
      </w:tblPr>
      <w:tblGrid>
        <w:gridCol w:w="4734"/>
        <w:gridCol w:w="4734"/>
      </w:tblGrid>
      <w:tr w:rsidR="00724AA2">
        <w:trPr>
          <w:trHeight w:val="440"/>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Họ và tên</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MSSV</w:t>
            </w:r>
          </w:p>
        </w:tc>
      </w:tr>
      <w:tr w:rsidR="00724AA2">
        <w:trPr>
          <w:trHeight w:val="440"/>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Phạm Dĩ Bằng</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17110101</w:t>
            </w:r>
          </w:p>
        </w:tc>
      </w:tr>
      <w:tr w:rsidR="00724AA2">
        <w:trPr>
          <w:trHeight w:val="467"/>
        </w:trPr>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Nguyễn Phạm Đình Khang</w:t>
            </w:r>
          </w:p>
        </w:tc>
        <w:tc>
          <w:tcPr>
            <w:tcW w:w="4734" w:type="dxa"/>
          </w:tcPr>
          <w:p w:rsidR="00724AA2" w:rsidRDefault="00A55FB4">
            <w:pPr>
              <w:jc w:val="center"/>
              <w:rPr>
                <w:rFonts w:ascii="Times New Roman" w:hAnsi="Times New Roman" w:cs="Times New Roman"/>
                <w:sz w:val="32"/>
                <w:szCs w:val="32"/>
              </w:rPr>
            </w:pPr>
            <w:r>
              <w:rPr>
                <w:rFonts w:ascii="Times New Roman" w:hAnsi="Times New Roman" w:cs="Times New Roman"/>
                <w:sz w:val="32"/>
                <w:szCs w:val="32"/>
              </w:rPr>
              <w:t>16110114</w:t>
            </w:r>
          </w:p>
        </w:tc>
      </w:tr>
    </w:tbl>
    <w:p w:rsidR="00724AA2" w:rsidRDefault="00724AA2">
      <w:pPr>
        <w:rPr>
          <w:rFonts w:ascii="Times New Roman" w:hAnsi="Times New Roman" w:cs="Times New Roman"/>
          <w:sz w:val="40"/>
          <w:szCs w:val="40"/>
        </w:rPr>
      </w:pPr>
    </w:p>
    <w:p w:rsidR="00724AA2" w:rsidRDefault="00724AA2">
      <w:pPr>
        <w:jc w:val="center"/>
        <w:rPr>
          <w:rFonts w:ascii="Times New Roman" w:hAnsi="Times New Roman" w:cs="Times New Roman"/>
        </w:rPr>
      </w:pPr>
    </w:p>
    <w:p w:rsidR="00724AA2" w:rsidRDefault="00724AA2">
      <w:pPr>
        <w:jc w:val="center"/>
        <w:rPr>
          <w:rFonts w:ascii="Times New Roman" w:hAnsi="Times New Roman" w:cs="Times New Roman"/>
        </w:rPr>
      </w:pPr>
    </w:p>
    <w:p w:rsidR="00724AA2" w:rsidRDefault="00A55FB4">
      <w:pPr>
        <w:rPr>
          <w:rFonts w:ascii="Times New Roman" w:hAnsi="Times New Roman" w:cs="Times New Roman"/>
        </w:rPr>
      </w:pPr>
      <w:r>
        <w:rPr>
          <w:rFonts w:ascii="Times New Roman" w:hAnsi="Times New Roman" w:cs="Times New Roman"/>
        </w:rPr>
        <w:br w:type="page"/>
      </w:r>
    </w:p>
    <w:p w:rsidR="00724AA2" w:rsidRDefault="00A55FB4">
      <w:pPr>
        <w:jc w:val="center"/>
        <w:rPr>
          <w:rFonts w:ascii="Times New Roman" w:hAnsi="Times New Roman" w:cs="Times New Roman"/>
          <w:b/>
          <w:sz w:val="32"/>
          <w:szCs w:val="32"/>
        </w:rPr>
      </w:pPr>
      <w:r>
        <w:rPr>
          <w:rFonts w:ascii="Times New Roman" w:hAnsi="Times New Roman" w:cs="Times New Roman"/>
          <w:b/>
          <w:sz w:val="32"/>
          <w:szCs w:val="32"/>
        </w:rPr>
        <w:lastRenderedPageBreak/>
        <w:t>NHẬN XÉT CỦA GIÁO VIÊN HƯỚNG DẪN</w:t>
      </w:r>
    </w:p>
    <w:p w:rsidR="00724AA2" w:rsidRDefault="00A55FB4">
      <w:pPr>
        <w:jc w:val="center"/>
        <w:rPr>
          <w:rFonts w:ascii="Times New Roman" w:hAnsi="Times New Roman" w:cs="Times New Roman"/>
          <w:b/>
          <w:sz w:val="32"/>
          <w:szCs w:val="32"/>
        </w:rPr>
      </w:pPr>
      <w:r>
        <w:rPr>
          <w:rFonts w:ascii="Times New Roman" w:hAnsi="Times New Roman" w:cs="Times New Roman"/>
          <w:sz w:val="26"/>
          <w:szCs w:val="26"/>
        </w:rPr>
        <w:tab/>
      </w:r>
    </w:p>
    <w:p w:rsidR="00794E05"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rsidP="00794E05">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A55FB4">
      <w:pPr>
        <w:tabs>
          <w:tab w:val="left" w:leader="dot" w:pos="8820"/>
        </w:tabs>
        <w:spacing w:line="240" w:lineRule="auto"/>
        <w:rPr>
          <w:rFonts w:ascii="Times New Roman" w:hAnsi="Times New Roman" w:cs="Times New Roman"/>
          <w:sz w:val="24"/>
          <w:szCs w:val="24"/>
        </w:rPr>
      </w:pPr>
      <w:r>
        <w:rPr>
          <w:rFonts w:ascii="Times New Roman" w:hAnsi="Times New Roman" w:cs="Times New Roman"/>
          <w:sz w:val="24"/>
          <w:szCs w:val="24"/>
        </w:rPr>
        <w:tab/>
      </w:r>
    </w:p>
    <w:p w:rsidR="00724AA2" w:rsidRDefault="00724AA2">
      <w:pPr>
        <w:tabs>
          <w:tab w:val="left" w:leader="dot" w:pos="8820"/>
        </w:tabs>
        <w:spacing w:line="360" w:lineRule="auto"/>
        <w:rPr>
          <w:rFonts w:ascii="Times New Roman" w:hAnsi="Times New Roman" w:cs="Times New Roman"/>
          <w:sz w:val="24"/>
          <w:szCs w:val="24"/>
        </w:rPr>
      </w:pPr>
    </w:p>
    <w:p w:rsidR="00724AA2" w:rsidRDefault="00724AA2">
      <w:pPr>
        <w:tabs>
          <w:tab w:val="left" w:leader="dot" w:pos="8820"/>
        </w:tabs>
        <w:spacing w:line="360" w:lineRule="auto"/>
        <w:rPr>
          <w:rFonts w:ascii="Times New Roman" w:hAnsi="Times New Roman" w:cs="Times New Roman"/>
          <w:sz w:val="26"/>
          <w:szCs w:val="26"/>
        </w:rPr>
      </w:pPr>
    </w:p>
    <w:p w:rsidR="00724AA2" w:rsidRDefault="00A55FB4">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 xml:space="preserve">Giáo viên hướng dẫn </w:t>
      </w:r>
    </w:p>
    <w:p w:rsidR="00724AA2" w:rsidRDefault="00A55FB4">
      <w:pPr>
        <w:tabs>
          <w:tab w:val="left" w:leader="dot" w:pos="8820"/>
        </w:tabs>
        <w:jc w:val="cente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kí</w:t>
      </w:r>
      <w:proofErr w:type="gramEnd"/>
      <w:r>
        <w:rPr>
          <w:rFonts w:ascii="Times New Roman" w:hAnsi="Times New Roman" w:cs="Times New Roman"/>
          <w:sz w:val="26"/>
          <w:szCs w:val="26"/>
        </w:rPr>
        <w:t xml:space="preserve"> và ghi họ tên)</w:t>
      </w:r>
    </w:p>
    <w:p w:rsidR="00724AA2" w:rsidRDefault="00A55FB4">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24AA2" w:rsidRDefault="00724AA2">
      <w:pPr>
        <w:jc w:val="center"/>
        <w:rPr>
          <w:rFonts w:ascii="Times New Roman" w:hAnsi="Times New Roman" w:cs="Times New Roman"/>
          <w:sz w:val="24"/>
          <w:szCs w:val="24"/>
        </w:rPr>
      </w:pPr>
    </w:p>
    <w:p w:rsidR="00724AA2" w:rsidRDefault="00A55FB4">
      <w:pPr>
        <w:ind w:left="5760" w:firstLine="720"/>
        <w:jc w:val="right"/>
        <w:rPr>
          <w:rFonts w:ascii="Times New Roman" w:hAnsi="Times New Roman" w:cs="Times New Roman"/>
          <w:sz w:val="26"/>
          <w:szCs w:val="26"/>
        </w:rPr>
      </w:pPr>
      <w:r>
        <w:rPr>
          <w:rFonts w:ascii="Times New Roman" w:hAnsi="Times New Roman" w:cs="Times New Roman"/>
          <w:sz w:val="26"/>
          <w:szCs w:val="26"/>
        </w:rPr>
        <w:t>…………………....</w:t>
      </w: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rPr>
          <w:rFonts w:ascii="Times New Roman" w:hAnsi="Times New Roman" w:cs="Times New Roman"/>
        </w:rPr>
      </w:pPr>
    </w:p>
    <w:p w:rsidR="00724AA2" w:rsidRDefault="00724AA2">
      <w:pPr>
        <w:pStyle w:val="Level1"/>
        <w:jc w:val="center"/>
      </w:pPr>
    </w:p>
    <w:p w:rsidR="00724AA2" w:rsidRDefault="00724AA2">
      <w:pPr>
        <w:pStyle w:val="Level1"/>
        <w:jc w:val="center"/>
      </w:pPr>
    </w:p>
    <w:p w:rsidR="00724AA2" w:rsidRDefault="00A55FB4">
      <w:pPr>
        <w:pStyle w:val="Level1"/>
        <w:jc w:val="center"/>
      </w:pPr>
      <w:r>
        <w:t>LỜI CẢM ƠN</w:t>
      </w:r>
    </w:p>
    <w:p w:rsidR="00724AA2" w:rsidRDefault="00A55FB4">
      <w:pPr>
        <w:spacing w:beforeLines="100" w:before="240" w:afterLines="100" w:after="24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Huỳnh Xuân Phụng, người đã hỗ trợ, truyền động lực cho chúng em trong quá trình định chọn đề tài, hướng dẫn, nhận xét. Tuy chúng em không hỏi nhiều nhưng khi hỏi thầy đã tận tình giúp đỡ, đó là nguồn động lực cho chúng em hoàn thành đồ án, nếu không có những lời hướng dẫn, những kinh nghiệm thực tiễn của thầy thì em nghĩ rằng bài thu hoạch này sẽ khó có thể hoàn thiện và hoàn thành đúng thời hạn được. Một lần nữa, em xin cảm ơn thầy. </w:t>
      </w:r>
    </w:p>
    <w:p w:rsidR="00724AA2" w:rsidRDefault="00A55FB4">
      <w:pPr>
        <w:spacing w:beforeLines="100" w:before="240" w:afterLines="100" w:after="240" w:line="360" w:lineRule="auto"/>
        <w:rPr>
          <w:rFonts w:ascii="Times New Roman" w:hAnsi="Times New Roman" w:cs="Times New Roman"/>
          <w:sz w:val="26"/>
          <w:szCs w:val="26"/>
        </w:rPr>
      </w:pPr>
      <w:r>
        <w:rPr>
          <w:rFonts w:ascii="Times New Roman" w:hAnsi="Times New Roman" w:cs="Times New Roman"/>
          <w:sz w:val="26"/>
          <w:szCs w:val="26"/>
        </w:rPr>
        <w:tab/>
        <w:t>Bài thu hoạch được thực hiện trong khoảng thời gian có hạn, cùng với kiến thức còn hạn chế và còn nhiều bỡ ngỡ khác do đó thiếu sót là điều không thể tránh khỏi nên em rất mong nhận được những ý kiến đóng góp quý báu của các Thầy Cô để kiến thức của em được hoàn thiện hơn sau này. Em xin chân thành cảm ơn.</w:t>
      </w:r>
    </w:p>
    <w:p w:rsidR="00724AA2" w:rsidRDefault="00724AA2">
      <w:pPr>
        <w:rPr>
          <w:rFonts w:ascii="Times New Roman" w:hAnsi="Times New Roman" w:cs="Times New Roman"/>
          <w:sz w:val="26"/>
          <w:szCs w:val="26"/>
        </w:rPr>
      </w:pPr>
    </w:p>
    <w:p w:rsidR="007F2129" w:rsidRDefault="007F2129">
      <w:pPr>
        <w:rPr>
          <w:rFonts w:ascii="Times New Roman" w:hAnsi="Times New Roman" w:cs="Times New Roman"/>
          <w:sz w:val="26"/>
          <w:szCs w:val="26"/>
        </w:rPr>
      </w:pPr>
    </w:p>
    <w:p w:rsidR="007F2129" w:rsidRDefault="007F2129">
      <w:pPr>
        <w:rPr>
          <w:rFonts w:ascii="Times New Roman" w:hAnsi="Times New Roman" w:cs="Times New Roman"/>
          <w:sz w:val="26"/>
          <w:szCs w:val="26"/>
        </w:rPr>
      </w:pPr>
    </w:p>
    <w:p w:rsidR="00724AA2" w:rsidRDefault="00A55FB4">
      <w:pPr>
        <w:pStyle w:val="Level1"/>
        <w:jc w:val="center"/>
      </w:pPr>
      <w:r>
        <w:lastRenderedPageBreak/>
        <w:t>MỤC LỤC</w:t>
      </w:r>
    </w:p>
    <w:bookmarkStart w:id="1" w:name="_Toc5053_WPSOffice_Type2" w:displacedByCustomXml="next"/>
    <w:sdt>
      <w:sdtPr>
        <w:rPr>
          <w:rFonts w:ascii="Times New Roman" w:eastAsiaTheme="minorHAnsi" w:hAnsi="Times New Roman" w:cs="Times New Roman"/>
          <w:kern w:val="0"/>
          <w:sz w:val="26"/>
          <w:szCs w:val="26"/>
        </w:rPr>
        <w:id w:val="1329098083"/>
        <w15:color w:val="DBDBDB"/>
        <w:docPartObj>
          <w:docPartGallery w:val="Table of Contents"/>
          <w:docPartUnique/>
        </w:docPartObj>
      </w:sdtPr>
      <w:sdtEndPr>
        <w:rPr>
          <w:b/>
          <w:bCs/>
          <w:sz w:val="20"/>
          <w:szCs w:val="20"/>
        </w:rPr>
      </w:sdtEndPr>
      <w:sdtContent>
        <w:p w:rsidR="00724AA2" w:rsidRDefault="00A55FB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Table of Contents</w:t>
          </w:r>
        </w:p>
        <w:p w:rsidR="00724AA2" w:rsidRDefault="00724AA2">
          <w:pPr>
            <w:spacing w:after="0" w:line="240" w:lineRule="auto"/>
            <w:jc w:val="center"/>
            <w:rPr>
              <w:rFonts w:ascii="Times New Roman" w:hAnsi="Times New Roman" w:cs="Times New Roman"/>
              <w:sz w:val="26"/>
              <w:szCs w:val="26"/>
            </w:rPr>
          </w:pPr>
        </w:p>
        <w:p w:rsidR="00724AA2" w:rsidRDefault="007D0BA6">
          <w:pPr>
            <w:pStyle w:val="WPSOfficeManualTable1"/>
            <w:tabs>
              <w:tab w:val="right" w:leader="dot" w:pos="8640"/>
            </w:tabs>
            <w:spacing w:line="480" w:lineRule="auto"/>
            <w:rPr>
              <w:rFonts w:ascii="Times New Roman" w:hAnsi="Times New Roman" w:cs="Times New Roman"/>
              <w:sz w:val="32"/>
              <w:szCs w:val="32"/>
            </w:rPr>
          </w:pPr>
          <w:hyperlink w:anchor="_Toc6959_WPSOffice_Level1" w:history="1">
            <w:sdt>
              <w:sdtPr>
                <w:rPr>
                  <w:rFonts w:ascii="Times New Roman" w:eastAsia="SimSun" w:hAnsi="Times New Roman" w:cs="Times New Roman"/>
                  <w:b/>
                  <w:bCs/>
                  <w:kern w:val="2"/>
                  <w:sz w:val="32"/>
                  <w:szCs w:val="32"/>
                </w:rPr>
                <w:id w:val="147451094"/>
                <w:placeholder>
                  <w:docPart w:val="{6fa6f54e-024a-4d16-9b7b-063532e06986}"/>
                </w:placeholder>
                <w15:color w:val="509DF3"/>
              </w:sdtPr>
              <w:sdtEndPr/>
              <w:sdtContent>
                <w:r w:rsidR="00A55FB4">
                  <w:rPr>
                    <w:rFonts w:ascii="Times New Roman" w:eastAsia="SimSun" w:hAnsi="Times New Roman" w:cs="Times New Roman"/>
                    <w:b/>
                    <w:bCs/>
                    <w:sz w:val="32"/>
                    <w:szCs w:val="32"/>
                  </w:rPr>
                  <w:t>I. Mô tả</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6</w:t>
          </w:r>
        </w:p>
        <w:p w:rsidR="00724AA2" w:rsidRDefault="007D0BA6">
          <w:pPr>
            <w:pStyle w:val="WPSOfficeManualTable2"/>
            <w:tabs>
              <w:tab w:val="right" w:leader="dot" w:pos="8640"/>
            </w:tabs>
            <w:spacing w:line="480" w:lineRule="auto"/>
            <w:ind w:left="420"/>
            <w:rPr>
              <w:rFonts w:ascii="Times New Roman" w:hAnsi="Times New Roman" w:cs="Times New Roman"/>
              <w:sz w:val="32"/>
              <w:szCs w:val="32"/>
            </w:rPr>
          </w:pPr>
          <w:hyperlink w:anchor="_Toc5053_WPSOffice_Level2" w:history="1">
            <w:sdt>
              <w:sdtPr>
                <w:rPr>
                  <w:rFonts w:ascii="Times New Roman" w:eastAsia="SimSun" w:hAnsi="Times New Roman" w:cs="Times New Roman"/>
                  <w:b/>
                  <w:bCs/>
                  <w:kern w:val="2"/>
                  <w:sz w:val="32"/>
                  <w:szCs w:val="32"/>
                </w:rPr>
                <w:id w:val="-1865290163"/>
                <w:placeholder>
                  <w:docPart w:val="{a5e5ec1a-c49a-485f-bbd6-5af14ad252e1}"/>
                </w:placeholder>
                <w15:color w:val="509DF3"/>
              </w:sdtPr>
              <w:sdtEndPr/>
              <w:sdtContent>
                <w:r w:rsidR="00A55FB4">
                  <w:rPr>
                    <w:rFonts w:ascii="Times New Roman" w:eastAsia="Times New Roman" w:hAnsi="Times New Roman" w:cs="Times New Roman"/>
                    <w:sz w:val="32"/>
                    <w:szCs w:val="32"/>
                  </w:rPr>
                  <w:t>1. Sơ lược về mô hình Pytorch</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6</w:t>
          </w:r>
        </w:p>
        <w:p w:rsidR="00724AA2" w:rsidRDefault="007D0BA6">
          <w:pPr>
            <w:pStyle w:val="WPSOfficeManualTable2"/>
            <w:tabs>
              <w:tab w:val="right" w:leader="dot" w:pos="8640"/>
            </w:tabs>
            <w:spacing w:line="480" w:lineRule="auto"/>
            <w:ind w:left="420"/>
            <w:rPr>
              <w:rFonts w:ascii="Times New Roman" w:hAnsi="Times New Roman" w:cs="Times New Roman"/>
              <w:sz w:val="32"/>
              <w:szCs w:val="32"/>
            </w:rPr>
          </w:pPr>
          <w:hyperlink w:anchor="_Toc10056_WPSOffice_Level2" w:history="1">
            <w:sdt>
              <w:sdtPr>
                <w:rPr>
                  <w:rFonts w:ascii="Times New Roman" w:eastAsia="SimSun" w:hAnsi="Times New Roman" w:cs="Times New Roman"/>
                  <w:b/>
                  <w:bCs/>
                  <w:kern w:val="2"/>
                  <w:sz w:val="32"/>
                  <w:szCs w:val="32"/>
                </w:rPr>
                <w:id w:val="1956900618"/>
                <w:placeholder>
                  <w:docPart w:val="{48890bb7-aec5-4fe8-97c3-24e7e4539c12}"/>
                </w:placeholder>
                <w15:color w:val="509DF3"/>
              </w:sdtPr>
              <w:sdtEndPr/>
              <w:sdtContent>
                <w:r w:rsidR="00A55FB4">
                  <w:rPr>
                    <w:rFonts w:ascii="Times New Roman" w:eastAsia="Times New Roman" w:hAnsi="Times New Roman" w:cs="Times New Roman"/>
                    <w:sz w:val="32"/>
                    <w:szCs w:val="32"/>
                  </w:rPr>
                  <w:t>2. Mô tả Project</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6</w:t>
          </w:r>
        </w:p>
        <w:p w:rsidR="00724AA2" w:rsidRDefault="007D0BA6">
          <w:pPr>
            <w:pStyle w:val="WPSOfficeManualTable1"/>
            <w:tabs>
              <w:tab w:val="right" w:leader="dot" w:pos="8640"/>
            </w:tabs>
            <w:spacing w:line="480" w:lineRule="auto"/>
            <w:rPr>
              <w:rFonts w:ascii="Times New Roman" w:hAnsi="Times New Roman" w:cs="Times New Roman"/>
              <w:sz w:val="32"/>
              <w:szCs w:val="32"/>
            </w:rPr>
          </w:pPr>
          <w:hyperlink w:anchor="_Toc5053_WPSOffice_Level1" w:history="1">
            <w:sdt>
              <w:sdtPr>
                <w:rPr>
                  <w:rFonts w:ascii="Times New Roman" w:eastAsia="SimSun" w:hAnsi="Times New Roman" w:cs="Times New Roman"/>
                  <w:b/>
                  <w:bCs/>
                  <w:kern w:val="2"/>
                  <w:sz w:val="32"/>
                  <w:szCs w:val="32"/>
                </w:rPr>
                <w:id w:val="-1101249164"/>
                <w:placeholder>
                  <w:docPart w:val="{45302508-a389-4131-8972-b1ac177ef42e}"/>
                </w:placeholder>
                <w15:color w:val="509DF3"/>
              </w:sdtPr>
              <w:sdtEndPr/>
              <w:sdtContent>
                <w:r w:rsidR="00A55FB4">
                  <w:rPr>
                    <w:rFonts w:ascii="Times New Roman" w:eastAsia="SimSun" w:hAnsi="Times New Roman" w:cs="Times New Roman"/>
                    <w:b/>
                    <w:bCs/>
                    <w:sz w:val="32"/>
                    <w:szCs w:val="32"/>
                  </w:rPr>
                  <w:t>II. Phân công công việc</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7</w:t>
          </w:r>
        </w:p>
        <w:p w:rsidR="00724AA2" w:rsidRDefault="007D0BA6">
          <w:pPr>
            <w:pStyle w:val="WPSOfficeManualTable1"/>
            <w:tabs>
              <w:tab w:val="right" w:leader="dot" w:pos="8640"/>
            </w:tabs>
            <w:spacing w:line="480" w:lineRule="auto"/>
            <w:rPr>
              <w:rFonts w:ascii="Times New Roman" w:hAnsi="Times New Roman" w:cs="Times New Roman"/>
              <w:sz w:val="32"/>
              <w:szCs w:val="32"/>
            </w:rPr>
          </w:pPr>
          <w:hyperlink w:anchor="_Toc10056_WPSOffice_Level1" w:history="1">
            <w:sdt>
              <w:sdtPr>
                <w:rPr>
                  <w:rFonts w:ascii="Times New Roman" w:eastAsia="SimSun" w:hAnsi="Times New Roman" w:cs="Times New Roman"/>
                  <w:b/>
                  <w:bCs/>
                  <w:kern w:val="2"/>
                  <w:sz w:val="32"/>
                  <w:szCs w:val="32"/>
                </w:rPr>
                <w:id w:val="-1046444454"/>
                <w:placeholder>
                  <w:docPart w:val="{161905a3-33f3-4633-a44c-1d7157af18b7}"/>
                </w:placeholder>
                <w15:color w:val="509DF3"/>
              </w:sdtPr>
              <w:sdtEndPr/>
              <w:sdtContent>
                <w:r w:rsidR="00A55FB4">
                  <w:rPr>
                    <w:rFonts w:ascii="Times New Roman" w:eastAsia="SimSun" w:hAnsi="Times New Roman" w:cs="Times New Roman"/>
                    <w:b/>
                    <w:bCs/>
                    <w:sz w:val="32"/>
                    <w:szCs w:val="32"/>
                  </w:rPr>
                  <w:t>III. Thiết kế</w:t>
                </w:r>
              </w:sdtContent>
            </w:sdt>
            <w:r w:rsidR="00A55FB4">
              <w:rPr>
                <w:rFonts w:ascii="Times New Roman" w:hAnsi="Times New Roman" w:cs="Times New Roman"/>
                <w:b/>
                <w:bCs/>
                <w:sz w:val="32"/>
                <w:szCs w:val="32"/>
              </w:rPr>
              <w:tab/>
            </w:r>
          </w:hyperlink>
          <w:r w:rsidR="00A55FB4">
            <w:rPr>
              <w:rFonts w:ascii="Times New Roman" w:hAnsi="Times New Roman" w:cs="Times New Roman"/>
              <w:b/>
              <w:bCs/>
              <w:sz w:val="32"/>
              <w:szCs w:val="32"/>
            </w:rPr>
            <w:t>8</w:t>
          </w:r>
        </w:p>
        <w:p w:rsidR="00724AA2" w:rsidRDefault="007D0BA6">
          <w:pPr>
            <w:pStyle w:val="WPSOfficeManualTable2"/>
            <w:tabs>
              <w:tab w:val="right" w:leader="dot" w:pos="8640"/>
            </w:tabs>
            <w:spacing w:line="480" w:lineRule="auto"/>
            <w:ind w:left="420"/>
            <w:rPr>
              <w:rFonts w:ascii="Times New Roman" w:hAnsi="Times New Roman" w:cs="Times New Roman"/>
              <w:sz w:val="32"/>
              <w:szCs w:val="32"/>
            </w:rPr>
          </w:pPr>
          <w:hyperlink w:anchor="_Toc19989_WPSOffice_Level2" w:history="1">
            <w:sdt>
              <w:sdtPr>
                <w:rPr>
                  <w:rFonts w:ascii="Times New Roman" w:eastAsia="SimSun" w:hAnsi="Times New Roman" w:cs="Times New Roman"/>
                  <w:b/>
                  <w:bCs/>
                  <w:kern w:val="2"/>
                  <w:sz w:val="32"/>
                  <w:szCs w:val="32"/>
                </w:rPr>
                <w:id w:val="-1871144529"/>
                <w:placeholder>
                  <w:docPart w:val="{0a9055ae-02ac-4584-9714-5ed9cec74cb9}"/>
                </w:placeholder>
                <w15:color w:val="509DF3"/>
              </w:sdtPr>
              <w:sdtEndPr/>
              <w:sdtContent>
                <w:r w:rsidR="00A55FB4">
                  <w:rPr>
                    <w:rFonts w:ascii="Times New Roman" w:eastAsia="SimSun" w:hAnsi="Times New Roman" w:cs="Times New Roman"/>
                    <w:sz w:val="32"/>
                    <w:szCs w:val="32"/>
                  </w:rPr>
                  <w:t>1. Thuật toán</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8</w:t>
          </w:r>
        </w:p>
        <w:p w:rsidR="00724AA2" w:rsidRDefault="007D0BA6">
          <w:pPr>
            <w:pStyle w:val="WPSOfficeManualTable2"/>
            <w:tabs>
              <w:tab w:val="right" w:leader="dot" w:pos="8640"/>
            </w:tabs>
            <w:spacing w:line="480" w:lineRule="auto"/>
            <w:ind w:left="420"/>
            <w:rPr>
              <w:rFonts w:ascii="Times New Roman" w:hAnsi="Times New Roman" w:cs="Times New Roman"/>
              <w:sz w:val="32"/>
              <w:szCs w:val="32"/>
            </w:rPr>
          </w:pPr>
          <w:hyperlink w:anchor="_Toc27628_WPSOffice_Level2" w:history="1">
            <w:sdt>
              <w:sdtPr>
                <w:rPr>
                  <w:rFonts w:ascii="Times New Roman" w:eastAsia="SimSun" w:hAnsi="Times New Roman" w:cs="Times New Roman"/>
                  <w:b/>
                  <w:bCs/>
                  <w:kern w:val="2"/>
                  <w:sz w:val="32"/>
                  <w:szCs w:val="32"/>
                </w:rPr>
                <w:id w:val="625272831"/>
                <w:placeholder>
                  <w:docPart w:val="{ca5623cc-7294-459b-8e30-be98dd03dae4}"/>
                </w:placeholder>
                <w15:color w:val="509DF3"/>
              </w:sdtPr>
              <w:sdtEndPr/>
              <w:sdtContent>
                <w:r w:rsidR="00A55FB4">
                  <w:rPr>
                    <w:rFonts w:ascii="Times New Roman" w:eastAsia="SimSun" w:hAnsi="Times New Roman" w:cs="Times New Roman"/>
                    <w:sz w:val="32"/>
                    <w:szCs w:val="32"/>
                  </w:rPr>
                  <w:t>2. Thiết kế lớp</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8</w:t>
          </w:r>
        </w:p>
        <w:p w:rsidR="00724AA2" w:rsidRDefault="007D0BA6">
          <w:pPr>
            <w:pStyle w:val="WPSOfficeManualTable2"/>
            <w:tabs>
              <w:tab w:val="right" w:leader="dot" w:pos="8640"/>
            </w:tabs>
            <w:spacing w:line="480" w:lineRule="auto"/>
            <w:ind w:left="420"/>
            <w:rPr>
              <w:rFonts w:ascii="Times New Roman" w:hAnsi="Times New Roman" w:cs="Times New Roman"/>
              <w:sz w:val="32"/>
              <w:szCs w:val="32"/>
            </w:rPr>
          </w:pPr>
          <w:hyperlink w:anchor="_Toc4815_WPSOffice_Level2" w:history="1">
            <w:sdt>
              <w:sdtPr>
                <w:rPr>
                  <w:rFonts w:ascii="Times New Roman" w:eastAsia="SimSun" w:hAnsi="Times New Roman" w:cs="Times New Roman"/>
                  <w:b/>
                  <w:bCs/>
                  <w:kern w:val="2"/>
                  <w:sz w:val="32"/>
                  <w:szCs w:val="32"/>
                </w:rPr>
                <w:id w:val="-1685041147"/>
                <w:placeholder>
                  <w:docPart w:val="{995c375f-584d-40fd-95a8-36100bb38e6a}"/>
                </w:placeholder>
                <w15:color w:val="509DF3"/>
              </w:sdtPr>
              <w:sdtEndPr/>
              <w:sdtContent>
                <w:r w:rsidR="00A55FB4">
                  <w:rPr>
                    <w:rFonts w:ascii="Times New Roman" w:eastAsia="SimSun" w:hAnsi="Times New Roman" w:cs="Times New Roman"/>
                    <w:sz w:val="32"/>
                    <w:szCs w:val="32"/>
                  </w:rPr>
                  <w:t>3. Thiết kế các phương thức</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9</w:t>
          </w:r>
        </w:p>
        <w:p w:rsidR="00724AA2" w:rsidRDefault="007D0BA6">
          <w:pPr>
            <w:pStyle w:val="WPSOfficeManualTable2"/>
            <w:tabs>
              <w:tab w:val="right" w:leader="dot" w:pos="8640"/>
            </w:tabs>
            <w:spacing w:line="480" w:lineRule="auto"/>
            <w:ind w:left="420"/>
            <w:rPr>
              <w:rFonts w:ascii="Times New Roman" w:hAnsi="Times New Roman" w:cs="Times New Roman"/>
              <w:sz w:val="32"/>
              <w:szCs w:val="32"/>
            </w:rPr>
          </w:pPr>
          <w:hyperlink w:anchor="_Toc24288_WPSOffice_Level2" w:history="1">
            <w:sdt>
              <w:sdtPr>
                <w:rPr>
                  <w:rFonts w:ascii="Times New Roman" w:eastAsia="SimSun" w:hAnsi="Times New Roman" w:cs="Times New Roman"/>
                  <w:b/>
                  <w:bCs/>
                  <w:kern w:val="2"/>
                  <w:sz w:val="32"/>
                  <w:szCs w:val="32"/>
                </w:rPr>
                <w:id w:val="782926044"/>
                <w:placeholder>
                  <w:docPart w:val="{d18318df-9ea6-4fdd-a7c9-6655e5a00b30}"/>
                </w:placeholder>
                <w15:color w:val="509DF3"/>
              </w:sdtPr>
              <w:sdtEndPr/>
              <w:sdtContent>
                <w:r w:rsidR="00A55FB4">
                  <w:rPr>
                    <w:rFonts w:ascii="Times New Roman" w:eastAsia="SimSun" w:hAnsi="Times New Roman" w:cs="Times New Roman"/>
                    <w:sz w:val="32"/>
                    <w:szCs w:val="32"/>
                  </w:rPr>
                  <w:t>4. Thiết kế giao diện</w:t>
                </w:r>
              </w:sdtContent>
            </w:sdt>
            <w:r w:rsidR="00A55FB4">
              <w:rPr>
                <w:rFonts w:ascii="Times New Roman" w:hAnsi="Times New Roman" w:cs="Times New Roman"/>
                <w:sz w:val="32"/>
                <w:szCs w:val="32"/>
              </w:rPr>
              <w:tab/>
            </w:r>
          </w:hyperlink>
          <w:r w:rsidR="00A55FB4">
            <w:rPr>
              <w:rFonts w:ascii="Times New Roman" w:hAnsi="Times New Roman" w:cs="Times New Roman"/>
              <w:sz w:val="32"/>
              <w:szCs w:val="32"/>
            </w:rPr>
            <w:t>10</w:t>
          </w:r>
        </w:p>
        <w:p w:rsidR="00724AA2" w:rsidRDefault="007D0BA6">
          <w:pPr>
            <w:pStyle w:val="WPSOfficeManualTable1"/>
            <w:tabs>
              <w:tab w:val="right" w:leader="dot" w:pos="8640"/>
            </w:tabs>
            <w:spacing w:line="480" w:lineRule="auto"/>
            <w:rPr>
              <w:rFonts w:ascii="Times New Roman" w:hAnsi="Times New Roman" w:cs="Times New Roman"/>
              <w:sz w:val="32"/>
              <w:szCs w:val="32"/>
            </w:rPr>
          </w:pPr>
          <w:hyperlink w:anchor="_Toc1666_WPSOffice_Level1" w:history="1">
            <w:sdt>
              <w:sdtPr>
                <w:rPr>
                  <w:rFonts w:ascii="Times New Roman" w:eastAsia="SimSun" w:hAnsi="Times New Roman" w:cs="Times New Roman"/>
                  <w:b/>
                  <w:bCs/>
                  <w:kern w:val="2"/>
                  <w:sz w:val="32"/>
                  <w:szCs w:val="32"/>
                </w:rPr>
                <w:id w:val="-471981905"/>
                <w:placeholder>
                  <w:docPart w:val="{8a644b7c-178c-4e6b-abc2-b8fdbd0f048b}"/>
                </w:placeholder>
                <w15:color w:val="509DF3"/>
              </w:sdtPr>
              <w:sdtEndPr/>
              <w:sdtContent>
                <w:r w:rsidR="00A55FB4">
                  <w:rPr>
                    <w:rFonts w:ascii="Times New Roman" w:eastAsia="SimSun" w:hAnsi="Times New Roman" w:cs="Times New Roman"/>
                    <w:b/>
                    <w:bCs/>
                    <w:sz w:val="32"/>
                    <w:szCs w:val="32"/>
                  </w:rPr>
                  <w:t>IV. Cài đặt và kiểm thử.</w:t>
                </w:r>
              </w:sdtContent>
            </w:sdt>
            <w:r w:rsidR="00A55FB4">
              <w:rPr>
                <w:rFonts w:ascii="Times New Roman" w:hAnsi="Times New Roman" w:cs="Times New Roman"/>
                <w:b/>
                <w:bCs/>
                <w:sz w:val="32"/>
                <w:szCs w:val="32"/>
              </w:rPr>
              <w:tab/>
            </w:r>
            <w:bookmarkStart w:id="2" w:name="_Toc1666_WPSOffice_Level1Page"/>
            <w:r w:rsidR="00A55FB4">
              <w:rPr>
                <w:rFonts w:ascii="Times New Roman" w:hAnsi="Times New Roman" w:cs="Times New Roman"/>
                <w:b/>
                <w:bCs/>
                <w:sz w:val="32"/>
                <w:szCs w:val="32"/>
              </w:rPr>
              <w:t>1</w:t>
            </w:r>
            <w:bookmarkEnd w:id="2"/>
          </w:hyperlink>
          <w:r w:rsidR="00A55FB4">
            <w:rPr>
              <w:rFonts w:ascii="Times New Roman" w:hAnsi="Times New Roman" w:cs="Times New Roman"/>
              <w:b/>
              <w:bCs/>
              <w:sz w:val="32"/>
              <w:szCs w:val="32"/>
            </w:rPr>
            <w:t>1</w:t>
          </w:r>
        </w:p>
        <w:p w:rsidR="00724AA2" w:rsidRDefault="007D0BA6">
          <w:pPr>
            <w:pStyle w:val="WPSOfficeManualTable1"/>
            <w:tabs>
              <w:tab w:val="right" w:leader="dot" w:pos="8640"/>
            </w:tabs>
            <w:spacing w:line="480" w:lineRule="auto"/>
            <w:rPr>
              <w:rFonts w:ascii="Times New Roman" w:hAnsi="Times New Roman" w:cs="Times New Roman"/>
              <w:b/>
              <w:bCs/>
              <w:sz w:val="32"/>
              <w:szCs w:val="32"/>
            </w:rPr>
          </w:pPr>
          <w:hyperlink w:anchor="_Toc12856_WPSOffice_Level1" w:history="1">
            <w:sdt>
              <w:sdtPr>
                <w:rPr>
                  <w:rFonts w:ascii="Times New Roman" w:eastAsia="SimSun" w:hAnsi="Times New Roman" w:cs="Times New Roman"/>
                  <w:b/>
                  <w:bCs/>
                  <w:kern w:val="2"/>
                  <w:sz w:val="32"/>
                  <w:szCs w:val="32"/>
                </w:rPr>
                <w:id w:val="742228158"/>
                <w:placeholder>
                  <w:docPart w:val="{1f6cc71b-04af-4439-8375-9cd5988287b2}"/>
                </w:placeholder>
                <w15:color w:val="509DF3"/>
              </w:sdtPr>
              <w:sdtEndPr/>
              <w:sdtContent>
                <w:r w:rsidR="00A55FB4">
                  <w:rPr>
                    <w:rFonts w:ascii="Times New Roman" w:eastAsia="SimSun" w:hAnsi="Times New Roman" w:cs="Times New Roman"/>
                    <w:b/>
                    <w:bCs/>
                    <w:sz w:val="32"/>
                    <w:szCs w:val="32"/>
                  </w:rPr>
                  <w:t>V. Kết luận</w:t>
                </w:r>
              </w:sdtContent>
            </w:sdt>
            <w:r w:rsidR="00A55FB4">
              <w:rPr>
                <w:rFonts w:ascii="Times New Roman" w:hAnsi="Times New Roman" w:cs="Times New Roman"/>
                <w:b/>
                <w:bCs/>
                <w:sz w:val="32"/>
                <w:szCs w:val="32"/>
              </w:rPr>
              <w:tab/>
            </w:r>
            <w:bookmarkStart w:id="3" w:name="_Toc12856_WPSOffice_Level1Page"/>
            <w:r w:rsidR="00A55FB4">
              <w:rPr>
                <w:rFonts w:ascii="Times New Roman" w:hAnsi="Times New Roman" w:cs="Times New Roman"/>
                <w:b/>
                <w:bCs/>
                <w:sz w:val="32"/>
                <w:szCs w:val="32"/>
              </w:rPr>
              <w:t>1</w:t>
            </w:r>
            <w:bookmarkEnd w:id="3"/>
          </w:hyperlink>
          <w:bookmarkEnd w:id="1"/>
          <w:r w:rsidR="00A55FB4">
            <w:rPr>
              <w:rFonts w:ascii="Times New Roman" w:hAnsi="Times New Roman" w:cs="Times New Roman"/>
              <w:b/>
              <w:bCs/>
              <w:sz w:val="32"/>
              <w:szCs w:val="32"/>
            </w:rPr>
            <w:t>2</w:t>
          </w:r>
        </w:p>
        <w:p w:rsidR="00724AA2" w:rsidRDefault="00A55FB4">
          <w:pPr>
            <w:spacing w:line="480"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724AA2" w:rsidRDefault="007D0BA6">
          <w:pPr>
            <w:pStyle w:val="WPSOfficeManualTable1"/>
            <w:tabs>
              <w:tab w:val="right" w:leader="dot" w:pos="8640"/>
            </w:tabs>
            <w:rPr>
              <w:rFonts w:ascii="Times New Roman" w:hAnsi="Times New Roman" w:cs="Times New Roman"/>
            </w:rPr>
          </w:pPr>
        </w:p>
      </w:sdtContent>
    </w:sdt>
    <w:p w:rsidR="00724AA2" w:rsidRDefault="00A55FB4">
      <w:pPr>
        <w:pStyle w:val="Heading3"/>
        <w:numPr>
          <w:ilvl w:val="0"/>
          <w:numId w:val="2"/>
        </w:numPr>
        <w:rPr>
          <w:rFonts w:ascii="Times New Roman" w:hAnsi="Times New Roman" w:cs="Times New Roman"/>
          <w:i/>
          <w:iCs/>
        </w:rPr>
      </w:pPr>
      <w:bookmarkStart w:id="4" w:name="_Toc6959_WPSOffice_Level1"/>
      <w:r>
        <w:rPr>
          <w:rFonts w:ascii="Times New Roman" w:hAnsi="Times New Roman" w:cs="Times New Roman"/>
          <w:i/>
          <w:iCs/>
        </w:rPr>
        <w:t>Mô tả</w:t>
      </w:r>
      <w:bookmarkEnd w:id="4"/>
    </w:p>
    <w:p w:rsidR="00724AA2" w:rsidRDefault="00A55FB4">
      <w:pPr>
        <w:pStyle w:val="Level2"/>
        <w:numPr>
          <w:ilvl w:val="0"/>
          <w:numId w:val="3"/>
        </w:numPr>
        <w:rPr>
          <w:b w:val="0"/>
          <w:bCs/>
          <w:i w:val="0"/>
          <w:sz w:val="26"/>
          <w:szCs w:val="26"/>
        </w:rPr>
      </w:pPr>
      <w:bookmarkStart w:id="5" w:name="_Toc5053_WPSOffice_Level2"/>
      <w:r>
        <w:rPr>
          <w:i w:val="0"/>
          <w:sz w:val="28"/>
          <w:szCs w:val="28"/>
        </w:rPr>
        <w:t>Sơ lược về mô hình Pytorch</w:t>
      </w:r>
      <w:bookmarkEnd w:id="5"/>
      <w:r>
        <w:rPr>
          <w:i w:val="0"/>
          <w:sz w:val="28"/>
          <w:szCs w:val="28"/>
        </w:rPr>
        <w:t xml:space="preserve"> </w:t>
      </w:r>
    </w:p>
    <w:p w:rsidR="00724AA2" w:rsidRDefault="00A55FB4">
      <w:pPr>
        <w:pStyle w:val="Level2"/>
        <w:numPr>
          <w:ilvl w:val="0"/>
          <w:numId w:val="0"/>
        </w:numPr>
        <w:rPr>
          <w:b w:val="0"/>
          <w:bCs/>
          <w:i w:val="0"/>
          <w:sz w:val="26"/>
          <w:szCs w:val="26"/>
        </w:rPr>
      </w:pPr>
      <w:r>
        <w:rPr>
          <w:b w:val="0"/>
          <w:bCs/>
          <w:i w:val="0"/>
          <w:sz w:val="26"/>
          <w:szCs w:val="26"/>
        </w:rPr>
        <w:t>PyTorch là một framework được xây dựng dựa trên python cung cấp nền tảng tính toán khoa học phục vụ lĩnh vực Deep learning. Pytorch tập trung vào 2 khả năng chính:</w:t>
      </w:r>
    </w:p>
    <w:p w:rsidR="00724AA2" w:rsidRDefault="00A55FB4">
      <w:pPr>
        <w:pStyle w:val="Level2"/>
        <w:numPr>
          <w:ilvl w:val="0"/>
          <w:numId w:val="4"/>
        </w:numPr>
        <w:rPr>
          <w:b w:val="0"/>
          <w:bCs/>
          <w:i w:val="0"/>
          <w:sz w:val="26"/>
          <w:szCs w:val="26"/>
        </w:rPr>
      </w:pPr>
      <w:r>
        <w:rPr>
          <w:b w:val="0"/>
          <w:bCs/>
          <w:i w:val="0"/>
          <w:sz w:val="26"/>
          <w:szCs w:val="26"/>
        </w:rPr>
        <w:t xml:space="preserve">Một sự thay thế cho bộ </w:t>
      </w:r>
      <w:proofErr w:type="gramStart"/>
      <w:r>
        <w:rPr>
          <w:b w:val="0"/>
          <w:bCs/>
          <w:i w:val="0"/>
          <w:sz w:val="26"/>
          <w:szCs w:val="26"/>
        </w:rPr>
        <w:t>thư</w:t>
      </w:r>
      <w:proofErr w:type="gramEnd"/>
      <w:r>
        <w:rPr>
          <w:b w:val="0"/>
          <w:bCs/>
          <w:i w:val="0"/>
          <w:sz w:val="26"/>
          <w:szCs w:val="26"/>
        </w:rPr>
        <w:t xml:space="preserve"> viện numpy để tận dụng sức mạnh tính toán của GPU.</w:t>
      </w:r>
    </w:p>
    <w:p w:rsidR="00724AA2" w:rsidRDefault="00A55FB4">
      <w:pPr>
        <w:pStyle w:val="Level2"/>
        <w:numPr>
          <w:ilvl w:val="0"/>
          <w:numId w:val="4"/>
        </w:numPr>
        <w:rPr>
          <w:b w:val="0"/>
          <w:bCs/>
          <w:i w:val="0"/>
          <w:sz w:val="26"/>
          <w:szCs w:val="26"/>
        </w:rPr>
      </w:pPr>
      <w:r>
        <w:rPr>
          <w:b w:val="0"/>
          <w:bCs/>
          <w:i w:val="0"/>
          <w:sz w:val="26"/>
          <w:szCs w:val="26"/>
        </w:rPr>
        <w:t>Một platform Deep learning phục vụ trong nghiên cứu, mang lại sự linh hoạt và tốc độ.</w:t>
      </w:r>
    </w:p>
    <w:p w:rsidR="00724AA2" w:rsidRDefault="00A55FB4">
      <w:pPr>
        <w:pStyle w:val="Level2"/>
        <w:numPr>
          <w:ilvl w:val="0"/>
          <w:numId w:val="3"/>
        </w:numPr>
        <w:rPr>
          <w:b w:val="0"/>
          <w:bCs/>
          <w:i w:val="0"/>
          <w:sz w:val="26"/>
          <w:szCs w:val="26"/>
        </w:rPr>
      </w:pPr>
      <w:bookmarkStart w:id="6" w:name="_Toc10056_WPSOffice_Level2"/>
      <w:r>
        <w:rPr>
          <w:i w:val="0"/>
          <w:sz w:val="28"/>
          <w:szCs w:val="28"/>
        </w:rPr>
        <w:t>Mô tả Project</w:t>
      </w:r>
      <w:bookmarkEnd w:id="6"/>
    </w:p>
    <w:p w:rsidR="00724AA2" w:rsidRDefault="00A55FB4">
      <w:pPr>
        <w:pStyle w:val="Level2"/>
        <w:numPr>
          <w:ilvl w:val="0"/>
          <w:numId w:val="5"/>
        </w:numPr>
        <w:rPr>
          <w:b w:val="0"/>
          <w:bCs/>
          <w:i w:val="0"/>
          <w:sz w:val="26"/>
          <w:szCs w:val="26"/>
        </w:rPr>
      </w:pPr>
      <w:r>
        <w:rPr>
          <w:b w:val="0"/>
          <w:bCs/>
          <w:i w:val="0"/>
          <w:sz w:val="26"/>
          <w:szCs w:val="26"/>
        </w:rPr>
        <w:t>Phần mềm dùng để vẽ lưu đồ thuật toán từ code của pytorch model.</w:t>
      </w:r>
    </w:p>
    <w:p w:rsidR="00724AA2" w:rsidRDefault="00A55FB4">
      <w:pPr>
        <w:pStyle w:val="Level2"/>
        <w:numPr>
          <w:ilvl w:val="0"/>
          <w:numId w:val="5"/>
        </w:numPr>
        <w:rPr>
          <w:b w:val="0"/>
          <w:bCs/>
          <w:i w:val="0"/>
          <w:sz w:val="26"/>
          <w:szCs w:val="26"/>
        </w:rPr>
      </w:pPr>
      <w:r>
        <w:rPr>
          <w:b w:val="0"/>
          <w:bCs/>
          <w:i w:val="0"/>
          <w:sz w:val="26"/>
          <w:szCs w:val="26"/>
        </w:rPr>
        <w:t>Dữ liệu và thông tin đầu vào là một đoạn code python. Ví du:</w:t>
      </w:r>
    </w:p>
    <w:p w:rsidR="00724AA2" w:rsidRDefault="00A55FB4">
      <w:pPr>
        <w:pStyle w:val="Level2"/>
        <w:numPr>
          <w:ilvl w:val="0"/>
          <w:numId w:val="0"/>
        </w:numPr>
        <w:rPr>
          <w:i w:val="0"/>
        </w:rPr>
      </w:pPr>
      <w:r>
        <w:rPr>
          <w:noProof/>
        </w:rPr>
        <w:drawing>
          <wp:inline distT="0" distB="0" distL="114300" distR="114300">
            <wp:extent cx="5874385" cy="3329305"/>
            <wp:effectExtent l="19050" t="19050" r="12065" b="234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894385" cy="3340524"/>
                    </a:xfrm>
                    <a:prstGeom prst="rect">
                      <a:avLst/>
                    </a:prstGeom>
                    <a:ln w="3175" cap="sq">
                      <a:solidFill>
                        <a:srgbClr val="000000"/>
                      </a:solidFill>
                      <a:prstDash val="solid"/>
                      <a:miter lim="800000"/>
                      <a:headEnd/>
                      <a:tailEnd/>
                    </a:ln>
                    <a:effectLst/>
                  </pic:spPr>
                </pic:pic>
              </a:graphicData>
            </a:graphic>
          </wp:inline>
        </w:drawing>
      </w:r>
    </w:p>
    <w:p w:rsidR="00724AA2" w:rsidRDefault="00A55FB4">
      <w:pPr>
        <w:pStyle w:val="Level2"/>
        <w:numPr>
          <w:ilvl w:val="0"/>
          <w:numId w:val="0"/>
        </w:numPr>
        <w:jc w:val="center"/>
        <w:rPr>
          <w:b w:val="0"/>
          <w:bCs/>
          <w:i w:val="0"/>
          <w:iCs/>
          <w:sz w:val="26"/>
          <w:szCs w:val="26"/>
        </w:rPr>
      </w:pPr>
      <w:bookmarkStart w:id="7" w:name="_Toc1666_WPSOffice_Level2"/>
      <w:r>
        <w:rPr>
          <w:i w:val="0"/>
          <w:iCs/>
          <w:sz w:val="26"/>
          <w:szCs w:val="26"/>
        </w:rPr>
        <w:t xml:space="preserve">Hình 1. </w:t>
      </w:r>
      <w:r>
        <w:rPr>
          <w:b w:val="0"/>
          <w:bCs/>
          <w:i w:val="0"/>
          <w:iCs/>
          <w:sz w:val="26"/>
          <w:szCs w:val="26"/>
        </w:rPr>
        <w:t>Ví dụ về dữ liệu đầu vào.</w:t>
      </w:r>
      <w:bookmarkEnd w:id="7"/>
    </w:p>
    <w:p w:rsidR="00724AA2" w:rsidRDefault="00A55FB4">
      <w:pPr>
        <w:pStyle w:val="Level2"/>
        <w:numPr>
          <w:ilvl w:val="0"/>
          <w:numId w:val="5"/>
        </w:numPr>
        <w:rPr>
          <w:b w:val="0"/>
          <w:bCs/>
          <w:i w:val="0"/>
          <w:sz w:val="26"/>
          <w:szCs w:val="26"/>
        </w:rPr>
      </w:pPr>
      <w:r>
        <w:rPr>
          <w:b w:val="0"/>
          <w:bCs/>
          <w:i w:val="0"/>
          <w:sz w:val="26"/>
          <w:szCs w:val="26"/>
        </w:rPr>
        <w:lastRenderedPageBreak/>
        <w:t>Mục đích sử dụng: đọc hiểu đoạn code và xử lý dữ liệu sau đó xuất ra màn hình một lưu đồ dựa trên thông tin của đoạn code.</w:t>
      </w:r>
    </w:p>
    <w:p w:rsidR="00724AA2" w:rsidRDefault="00A55FB4">
      <w:pPr>
        <w:pStyle w:val="Level2"/>
        <w:numPr>
          <w:ilvl w:val="0"/>
          <w:numId w:val="5"/>
        </w:numPr>
        <w:rPr>
          <w:b w:val="0"/>
          <w:bCs/>
          <w:i w:val="0"/>
          <w:sz w:val="26"/>
          <w:szCs w:val="26"/>
        </w:rPr>
      </w:pPr>
      <w:r>
        <w:rPr>
          <w:b w:val="0"/>
          <w:bCs/>
          <w:i w:val="0"/>
          <w:sz w:val="26"/>
          <w:szCs w:val="26"/>
        </w:rPr>
        <w:t>Giao diện dự kiến</w:t>
      </w:r>
    </w:p>
    <w:p w:rsidR="00724AA2" w:rsidRDefault="00A55FB4">
      <w:pPr>
        <w:pStyle w:val="Level2"/>
        <w:numPr>
          <w:ilvl w:val="0"/>
          <w:numId w:val="0"/>
        </w:numPr>
        <w:rPr>
          <w:b w:val="0"/>
          <w:bCs/>
          <w:i w:val="0"/>
          <w:sz w:val="26"/>
          <w:szCs w:val="26"/>
        </w:rPr>
      </w:pPr>
      <w:r>
        <w:rPr>
          <w:b w:val="0"/>
          <w:bCs/>
          <w:i w:val="0"/>
          <w:noProof/>
          <w:sz w:val="26"/>
          <w:szCs w:val="26"/>
        </w:rPr>
        <w:drawing>
          <wp:inline distT="0" distB="0" distL="114300" distR="114300">
            <wp:extent cx="6296660" cy="3001645"/>
            <wp:effectExtent l="0" t="0" r="0" b="8255"/>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10"/>
                    <a:stretch>
                      <a:fillRect/>
                    </a:stretch>
                  </pic:blipFill>
                  <pic:spPr>
                    <a:xfrm>
                      <a:off x="0" y="0"/>
                      <a:ext cx="6310889" cy="3008776"/>
                    </a:xfrm>
                    <a:prstGeom prst="rect">
                      <a:avLst/>
                    </a:prstGeom>
                  </pic:spPr>
                </pic:pic>
              </a:graphicData>
            </a:graphic>
          </wp:inline>
        </w:drawing>
      </w:r>
    </w:p>
    <w:p w:rsidR="00724AA2" w:rsidRDefault="00A55FB4">
      <w:pPr>
        <w:pStyle w:val="Level2"/>
        <w:numPr>
          <w:ilvl w:val="0"/>
          <w:numId w:val="0"/>
        </w:numPr>
        <w:ind w:left="1260" w:firstLine="420"/>
        <w:jc w:val="center"/>
        <w:rPr>
          <w:b w:val="0"/>
          <w:bCs/>
          <w:i w:val="0"/>
          <w:sz w:val="26"/>
          <w:szCs w:val="26"/>
        </w:rPr>
      </w:pPr>
      <w:bookmarkStart w:id="8" w:name="_Toc12856_WPSOffice_Level2"/>
      <w:r>
        <w:rPr>
          <w:i w:val="0"/>
          <w:sz w:val="26"/>
          <w:szCs w:val="26"/>
        </w:rPr>
        <w:t xml:space="preserve">Hình 2. </w:t>
      </w:r>
      <w:r>
        <w:rPr>
          <w:b w:val="0"/>
          <w:bCs/>
          <w:i w:val="0"/>
          <w:sz w:val="26"/>
          <w:szCs w:val="26"/>
        </w:rPr>
        <w:t>Giao diện dự kiến</w:t>
      </w:r>
      <w:bookmarkEnd w:id="8"/>
    </w:p>
    <w:p w:rsidR="00724AA2" w:rsidRDefault="00A55FB4">
      <w:pPr>
        <w:pStyle w:val="Level2"/>
        <w:numPr>
          <w:ilvl w:val="0"/>
          <w:numId w:val="0"/>
        </w:numPr>
        <w:rPr>
          <w:b w:val="0"/>
          <w:bCs/>
          <w:i w:val="0"/>
          <w:sz w:val="26"/>
          <w:szCs w:val="26"/>
        </w:rPr>
      </w:pPr>
      <w:r>
        <w:rPr>
          <w:b w:val="0"/>
          <w:bCs/>
          <w:i w:val="0"/>
          <w:sz w:val="26"/>
          <w:szCs w:val="26"/>
        </w:rPr>
        <w:t xml:space="preserve">           </w:t>
      </w: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9" w:name="_Toc5053_WPSOffice_Level1"/>
      <w:r>
        <w:rPr>
          <w:rFonts w:ascii="Times New Roman" w:hAnsi="Times New Roman" w:cs="Times New Roman"/>
          <w:i/>
          <w:iCs/>
        </w:rPr>
        <w:t>Phân công công việc</w:t>
      </w:r>
      <w:bookmarkEnd w:id="9"/>
    </w:p>
    <w:p w:rsidR="00724AA2" w:rsidRDefault="00A55FB4">
      <w:pPr>
        <w:pStyle w:val="Level2"/>
        <w:numPr>
          <w:ilvl w:val="0"/>
          <w:numId w:val="0"/>
        </w:numPr>
        <w:ind w:left="2100" w:firstLine="420"/>
      </w:pPr>
      <w:r>
        <w:rPr>
          <w:bCs/>
          <w:i w:val="0"/>
          <w:sz w:val="26"/>
          <w:szCs w:val="26"/>
        </w:rPr>
        <w:t>Bảng 1</w:t>
      </w:r>
      <w:r>
        <w:rPr>
          <w:b w:val="0"/>
          <w:bCs/>
          <w:i w:val="0"/>
          <w:sz w:val="26"/>
          <w:szCs w:val="26"/>
        </w:rPr>
        <w:t>: Phân công công việc</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Tên Sinh Viên</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Đánh giá chung phần trăm đóng góp</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Công Việc</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Nguyễn Phạm Đình Khang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520"/>
              <w:rPr>
                <w:rFonts w:ascii="Times New Roman" w:hAnsi="Times New Roman" w:cs="Times New Roman"/>
                <w:sz w:val="24"/>
                <w:szCs w:val="24"/>
              </w:rPr>
            </w:pPr>
            <w:r>
              <w:rPr>
                <w:rFonts w:ascii="Times New Roman" w:hAnsi="Times New Roman" w:cs="Times New Roman"/>
                <w:sz w:val="26"/>
                <w:szCs w:val="26"/>
              </w:rPr>
              <w:t>50%</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rPr>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ind w:firstLineChars="100" w:firstLine="260"/>
              <w:rPr>
                <w:rFonts w:ascii="Times New Roman" w:hAnsi="Times New Roman" w:cs="Times New Roman"/>
                <w:sz w:val="24"/>
                <w:szCs w:val="24"/>
              </w:rPr>
            </w:pPr>
            <w:r>
              <w:rPr>
                <w:rFonts w:ascii="Times New Roman" w:hAnsi="Times New Roman" w:cs="Times New Roman"/>
                <w:sz w:val="26"/>
                <w:szCs w:val="26"/>
              </w:rPr>
              <w:t>Phạm Dĩ Bằng</w:t>
            </w:r>
          </w:p>
        </w:tc>
        <w:tc>
          <w:tcPr>
            <w:tcW w:w="2240" w:type="dxa"/>
            <w:shd w:val="clear" w:color="auto" w:fill="auto"/>
            <w:tcMar>
              <w:top w:w="100" w:type="dxa"/>
              <w:left w:w="100" w:type="dxa"/>
              <w:bottom w:w="100" w:type="dxa"/>
              <w:right w:w="100" w:type="dxa"/>
            </w:tcMar>
          </w:tcPr>
          <w:p w:rsidR="00724AA2" w:rsidRDefault="00A55FB4">
            <w:pPr>
              <w:keepNext/>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50%  </w:t>
            </w:r>
          </w:p>
        </w:tc>
        <w:tc>
          <w:tcPr>
            <w:tcW w:w="2770" w:type="dxa"/>
            <w:shd w:val="clear" w:color="auto" w:fill="auto"/>
            <w:tcMar>
              <w:top w:w="100" w:type="dxa"/>
              <w:left w:w="100" w:type="dxa"/>
              <w:bottom w:w="100" w:type="dxa"/>
              <w:right w:w="100" w:type="dxa"/>
            </w:tcMar>
          </w:tcPr>
          <w:p w:rsidR="00724AA2" w:rsidRDefault="00A55FB4">
            <w:pPr>
              <w:keepNext/>
              <w:widowControl w:val="0"/>
              <w:spacing w:line="240" w:lineRule="auto"/>
              <w:rPr>
                <w:rFonts w:ascii="Times New Roman" w:hAnsi="Times New Roman" w:cs="Times New Roman"/>
                <w:sz w:val="24"/>
                <w:szCs w:val="24"/>
              </w:rPr>
            </w:pPr>
            <w:r>
              <w:rPr>
                <w:rFonts w:ascii="Times New Roman" w:hAnsi="Times New Roman" w:cs="Times New Roman"/>
                <w:sz w:val="26"/>
                <w:szCs w:val="26"/>
              </w:rPr>
              <w:t>Thiết kế giao diện, thực thi code, viết báo cáo</w:t>
            </w:r>
          </w:p>
        </w:tc>
      </w:tr>
    </w:tbl>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0" w:name="_Toc10056_WPSOffice_Level1"/>
      <w:r>
        <w:rPr>
          <w:rFonts w:ascii="Times New Roman" w:hAnsi="Times New Roman" w:cs="Times New Roman"/>
          <w:i/>
          <w:iCs/>
        </w:rPr>
        <w:t>Thiết kế</w:t>
      </w:r>
      <w:bookmarkEnd w:id="10"/>
    </w:p>
    <w:p w:rsidR="00724AA2" w:rsidRDefault="00A55FB4">
      <w:pPr>
        <w:numPr>
          <w:ilvl w:val="0"/>
          <w:numId w:val="6"/>
        </w:numPr>
        <w:rPr>
          <w:rFonts w:ascii="Times New Roman" w:hAnsi="Times New Roman" w:cs="Times New Roman"/>
          <w:b/>
          <w:bCs/>
          <w:sz w:val="28"/>
          <w:szCs w:val="28"/>
        </w:rPr>
      </w:pPr>
      <w:bookmarkStart w:id="11" w:name="_Toc19989_WPSOffice_Level2"/>
      <w:r>
        <w:rPr>
          <w:rFonts w:ascii="Times New Roman" w:hAnsi="Times New Roman" w:cs="Times New Roman"/>
          <w:b/>
          <w:bCs/>
          <w:sz w:val="28"/>
          <w:szCs w:val="28"/>
        </w:rPr>
        <w:t>Thuật toán</w:t>
      </w:r>
      <w:bookmarkEnd w:id="11"/>
    </w:p>
    <w:p w:rsidR="00724AA2" w:rsidRDefault="00A55FB4">
      <w:pPr>
        <w:pStyle w:val="Level2"/>
        <w:numPr>
          <w:ilvl w:val="0"/>
          <w:numId w:val="7"/>
        </w:numPr>
        <w:rPr>
          <w:b w:val="0"/>
          <w:bCs/>
          <w:i w:val="0"/>
          <w:sz w:val="26"/>
          <w:szCs w:val="26"/>
        </w:rPr>
      </w:pPr>
      <w:r>
        <w:rPr>
          <w:b w:val="0"/>
          <w:bCs/>
          <w:i w:val="0"/>
          <w:sz w:val="26"/>
          <w:szCs w:val="26"/>
        </w:rPr>
        <w:t>Sử dụng danh sách liên kiết đơn để lưu thông tin dữ liệu của các Layer.</w:t>
      </w:r>
    </w:p>
    <w:p w:rsidR="00724AA2" w:rsidRDefault="00724AA2">
      <w:pPr>
        <w:pStyle w:val="Level2"/>
        <w:numPr>
          <w:ilvl w:val="0"/>
          <w:numId w:val="0"/>
        </w:numPr>
        <w:tabs>
          <w:tab w:val="left" w:pos="420"/>
        </w:tabs>
        <w:ind w:left="418"/>
        <w:rPr>
          <w:b w:val="0"/>
          <w:bCs/>
          <w:i w:val="0"/>
          <w:sz w:val="26"/>
          <w:szCs w:val="26"/>
        </w:rPr>
      </w:pPr>
    </w:p>
    <w:p w:rsidR="00724AA2" w:rsidRDefault="00A55FB4">
      <w:pPr>
        <w:numPr>
          <w:ilvl w:val="0"/>
          <w:numId w:val="6"/>
        </w:numPr>
        <w:rPr>
          <w:rFonts w:ascii="Times New Roman" w:hAnsi="Times New Roman" w:cs="Times New Roman"/>
          <w:b/>
          <w:bCs/>
          <w:sz w:val="28"/>
          <w:szCs w:val="28"/>
        </w:rPr>
      </w:pPr>
      <w:bookmarkStart w:id="12" w:name="_Toc27628_WPSOffice_Level2"/>
      <w:r>
        <w:rPr>
          <w:rFonts w:ascii="Times New Roman" w:hAnsi="Times New Roman" w:cs="Times New Roman"/>
          <w:b/>
          <w:bCs/>
          <w:sz w:val="28"/>
          <w:szCs w:val="28"/>
        </w:rPr>
        <w:t>Thiết kế lớp</w:t>
      </w:r>
      <w:bookmarkEnd w:id="12"/>
    </w:p>
    <w:p w:rsidR="00724AA2" w:rsidRDefault="00A55FB4">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Bảng 2</w:t>
      </w:r>
      <w:r>
        <w:rPr>
          <w:rFonts w:ascii="Times New Roman" w:hAnsi="Times New Roman" w:cs="Times New Roman"/>
          <w:sz w:val="26"/>
          <w:szCs w:val="26"/>
        </w:rPr>
        <w:t>: Danh sách các lớp</w:t>
      </w:r>
    </w:p>
    <w:tbl>
      <w:tblPr>
        <w:tblW w:w="95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5"/>
        <w:gridCol w:w="2275"/>
        <w:gridCol w:w="2945"/>
        <w:gridCol w:w="3470"/>
      </w:tblGrid>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 chính của lớp trong</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các SV phụ trách viết</w:t>
            </w:r>
          </w:p>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(Nếu là code lấy từ nguồn khác thì phải chỉ rõ lấy từ nguồn nào).</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Thực hiện việc mở file .txt, gọi phương thức vẽ từ hàm vẽ, show thông tin của các layer.</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  Phạm Dĩ Bằng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các layer</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Phạm Dĩ Bằng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Node</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Khởi tạo một node rổng cho danh sách liên kết</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r w:rsidR="00724AA2">
        <w:tc>
          <w:tcPr>
            <w:tcW w:w="87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27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w:t>
            </w:r>
          </w:p>
        </w:tc>
        <w:tc>
          <w:tcPr>
            <w:tcW w:w="2945"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Sử dụng danh sách liên kết để lưu</w:t>
            </w:r>
          </w:p>
        </w:tc>
        <w:tc>
          <w:tcPr>
            <w:tcW w:w="34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sz w:val="26"/>
                <w:szCs w:val="26"/>
              </w:rPr>
              <w:t>Nguyễn Phạm Đình Khang</w:t>
            </w:r>
          </w:p>
        </w:tc>
      </w:tr>
    </w:tbl>
    <w:p w:rsidR="00724AA2" w:rsidRDefault="00A55FB4">
      <w:pPr>
        <w:jc w:val="center"/>
        <w:rPr>
          <w:rFonts w:ascii="Times New Roman" w:hAnsi="Times New Roman" w:cs="Times New Roman"/>
          <w:sz w:val="26"/>
          <w:szCs w:val="26"/>
        </w:rPr>
      </w:pPr>
      <w:r>
        <w:rPr>
          <w:rFonts w:ascii="Times New Roman" w:hAnsi="Times New Roman" w:cs="Times New Roman"/>
          <w:b/>
          <w:bCs/>
          <w:sz w:val="28"/>
          <w:szCs w:val="28"/>
        </w:rPr>
        <w:t xml:space="preserve">       </w:t>
      </w:r>
    </w:p>
    <w:p w:rsidR="00724AA2" w:rsidRDefault="00724AA2">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F2129" w:rsidRDefault="007F2129">
      <w:pPr>
        <w:rPr>
          <w:rFonts w:ascii="Times New Roman" w:hAnsi="Times New Roman" w:cs="Times New Roman"/>
          <w:b/>
          <w:bCs/>
          <w:sz w:val="28"/>
          <w:szCs w:val="28"/>
        </w:rPr>
      </w:pPr>
    </w:p>
    <w:p w:rsidR="00724AA2" w:rsidRDefault="00A55FB4">
      <w:pPr>
        <w:numPr>
          <w:ilvl w:val="0"/>
          <w:numId w:val="6"/>
        </w:numPr>
        <w:rPr>
          <w:rFonts w:ascii="Times New Roman" w:hAnsi="Times New Roman" w:cs="Times New Roman"/>
          <w:b/>
          <w:bCs/>
          <w:sz w:val="28"/>
          <w:szCs w:val="28"/>
        </w:rPr>
      </w:pPr>
      <w:bookmarkStart w:id="13" w:name="_Toc4815_WPSOffice_Level2"/>
      <w:r>
        <w:rPr>
          <w:rFonts w:ascii="Times New Roman" w:hAnsi="Times New Roman" w:cs="Times New Roman"/>
          <w:b/>
          <w:bCs/>
          <w:sz w:val="28"/>
          <w:szCs w:val="28"/>
        </w:rPr>
        <w:lastRenderedPageBreak/>
        <w:t>Thiết kế các phương thức</w:t>
      </w:r>
      <w:bookmarkEnd w:id="13"/>
    </w:p>
    <w:p w:rsidR="00724AA2" w:rsidRDefault="00A55FB4">
      <w:pPr>
        <w:ind w:left="1260" w:firstLine="420"/>
        <w:rPr>
          <w:rFonts w:ascii="Times New Roman" w:hAnsi="Times New Roman" w:cs="Times New Roman"/>
          <w:b/>
          <w:bCs/>
          <w:sz w:val="28"/>
          <w:szCs w:val="28"/>
        </w:rPr>
      </w:pPr>
      <w:r>
        <w:rPr>
          <w:rFonts w:ascii="Times New Roman" w:hAnsi="Times New Roman" w:cs="Times New Roman"/>
          <w:b/>
          <w:bCs/>
          <w:sz w:val="28"/>
          <w:szCs w:val="28"/>
        </w:rPr>
        <w:t xml:space="preserve">Bảng 3. </w:t>
      </w:r>
      <w:r>
        <w:rPr>
          <w:rFonts w:ascii="Times New Roman" w:hAnsi="Times New Roman" w:cs="Times New Roman"/>
          <w:sz w:val="26"/>
          <w:szCs w:val="26"/>
        </w:rPr>
        <w:t>Danh sách các phương thức trong lớp draw</w:t>
      </w: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643"/>
        <w:gridCol w:w="243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Vẽ layer đầu tiền</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Cs/>
                <w:sz w:val="26"/>
                <w:szCs w:val="26"/>
              </w:rPr>
              <w:t>draw.cs (30)</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drawing1()</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(40)</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drawing2()</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(50)</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drawing3()</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8"/>
                <w:szCs w:val="28"/>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(61)</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drawing4()</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Vẽ layer kế tiếp</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draw.cs (71)</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rsidR="00724AA2" w:rsidRDefault="00724AA2">
      <w:pPr>
        <w:pStyle w:val="Level2"/>
        <w:numPr>
          <w:ilvl w:val="0"/>
          <w:numId w:val="0"/>
        </w:numPr>
        <w:rPr>
          <w:b w:val="0"/>
          <w:bCs/>
          <w:i w:val="0"/>
          <w:sz w:val="26"/>
          <w:szCs w:val="26"/>
        </w:rPr>
      </w:pPr>
    </w:p>
    <w:p w:rsidR="00724AA2" w:rsidRDefault="00A55FB4">
      <w:pPr>
        <w:jc w:val="center"/>
        <w:rPr>
          <w:rFonts w:ascii="Times New Roman" w:hAnsi="Times New Roman" w:cs="Times New Roman"/>
          <w:bCs/>
          <w:sz w:val="26"/>
          <w:szCs w:val="26"/>
        </w:rPr>
      </w:pPr>
      <w:r>
        <w:rPr>
          <w:rFonts w:ascii="Times New Roman" w:hAnsi="Times New Roman" w:cs="Times New Roman"/>
          <w:b/>
          <w:sz w:val="28"/>
          <w:szCs w:val="28"/>
        </w:rPr>
        <w:t xml:space="preserve">Bảng 4. </w:t>
      </w:r>
      <w:r>
        <w:rPr>
          <w:rFonts w:ascii="Times New Roman" w:hAnsi="Times New Roman" w:cs="Times New Roman"/>
          <w:bCs/>
          <w:sz w:val="26"/>
          <w:szCs w:val="26"/>
        </w:rPr>
        <w:t>Danh sách các phương thức trong lớp Form1</w:t>
      </w:r>
    </w:p>
    <w:p w:rsidR="00724AA2" w:rsidRDefault="00724AA2">
      <w:pPr>
        <w:pStyle w:val="Level2"/>
        <w:numPr>
          <w:ilvl w:val="0"/>
          <w:numId w:val="0"/>
        </w:numPr>
        <w:ind w:left="1680" w:firstLine="420"/>
        <w:rPr>
          <w:b w:val="0"/>
          <w:bCs/>
          <w:i w:val="0"/>
          <w:sz w:val="26"/>
          <w:szCs w:val="26"/>
        </w:rPr>
      </w:pP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643"/>
        <w:gridCol w:w="243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eastAsia="Consolas" w:hAnsi="Times New Roman" w:cs="Times New Roman"/>
                <w:color w:val="000000"/>
                <w:sz w:val="26"/>
                <w:szCs w:val="26"/>
              </w:rPr>
              <w:t>btn1_Click</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 xml:space="preserve"> Mở và đọc file .txt, gọi phương thức vẽ bên lớp draw để vẽ các layer</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Form1.cs(28)</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 Nguyễn Phạm Đình Khang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panel1_MouseLeave</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Hủy show thông tin của layer khi dời con trỏ chuột đi</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Form1.cs(67)</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panel1_MouseClick</w:t>
            </w:r>
          </w:p>
        </w:tc>
        <w:tc>
          <w:tcPr>
            <w:tcW w:w="164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Show thông tin của layer khi đưa con trỏ chuột vào vị trí layer</w:t>
            </w:r>
          </w:p>
        </w:tc>
        <w:tc>
          <w:tcPr>
            <w:tcW w:w="243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Form1.cs(93)</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Phạm Dĩ Bằng</w:t>
            </w:r>
          </w:p>
        </w:tc>
      </w:tr>
    </w:tbl>
    <w:p w:rsidR="00724AA2" w:rsidRDefault="00724AA2">
      <w:pPr>
        <w:rPr>
          <w:rFonts w:ascii="Times New Roman" w:hAnsi="Times New Roman" w:cs="Times New Roman"/>
          <w:bCs/>
          <w:sz w:val="26"/>
          <w:szCs w:val="26"/>
        </w:rPr>
      </w:pPr>
    </w:p>
    <w:p w:rsidR="00724AA2" w:rsidRDefault="00724AA2">
      <w:pPr>
        <w:pStyle w:val="Level2"/>
        <w:numPr>
          <w:ilvl w:val="0"/>
          <w:numId w:val="0"/>
        </w:numPr>
        <w:rPr>
          <w:b w:val="0"/>
          <w:bCs/>
          <w:i w:val="0"/>
          <w:sz w:val="26"/>
          <w:szCs w:val="26"/>
        </w:rPr>
      </w:pPr>
    </w:p>
    <w:p w:rsidR="00724AA2" w:rsidRDefault="00A55FB4">
      <w:pPr>
        <w:pStyle w:val="Level2"/>
        <w:numPr>
          <w:ilvl w:val="0"/>
          <w:numId w:val="0"/>
        </w:numPr>
        <w:jc w:val="center"/>
        <w:rPr>
          <w:b w:val="0"/>
          <w:bCs/>
          <w:i w:val="0"/>
          <w:sz w:val="26"/>
          <w:szCs w:val="26"/>
        </w:rPr>
      </w:pPr>
      <w:r>
        <w:rPr>
          <w:i w:val="0"/>
          <w:sz w:val="28"/>
          <w:szCs w:val="28"/>
        </w:rPr>
        <w:t xml:space="preserve">Bảng 5. </w:t>
      </w:r>
      <w:r>
        <w:rPr>
          <w:b w:val="0"/>
          <w:bCs/>
          <w:i w:val="0"/>
          <w:sz w:val="26"/>
          <w:szCs w:val="26"/>
        </w:rPr>
        <w:t>Danh sách các phương thức trong lớp Module</w:t>
      </w:r>
    </w:p>
    <w:tbl>
      <w:tblPr>
        <w:tblW w:w="885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80"/>
        <w:gridCol w:w="1507"/>
        <w:gridCol w:w="1713"/>
        <w:gridCol w:w="2361"/>
        <w:gridCol w:w="2592"/>
      </w:tblGrid>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phương thưc</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file, số thứ tự dòng chứa khai báo</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SV phụ trách viết</w:t>
            </w:r>
          </w:p>
        </w:tc>
      </w:tr>
      <w:tr w:rsidR="00724AA2">
        <w:trPr>
          <w:trHeight w:val="1275"/>
        </w:trPr>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eastAsia="Consolas" w:hAnsi="Times New Roman" w:cs="Times New Roman"/>
                <w:color w:val="000000"/>
                <w:sz w:val="26"/>
                <w:szCs w:val="26"/>
              </w:rPr>
              <w:t>AddFirst</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ind w:left="130" w:hangingChars="50" w:hanging="130"/>
              <w:rPr>
                <w:rFonts w:ascii="Times New Roman" w:hAnsi="Times New Roman" w:cs="Times New Roman"/>
                <w:bCs/>
                <w:sz w:val="26"/>
                <w:szCs w:val="26"/>
              </w:rPr>
            </w:pPr>
            <w:r>
              <w:rPr>
                <w:rFonts w:ascii="Times New Roman" w:hAnsi="Times New Roman" w:cs="Times New Roman"/>
                <w:bCs/>
                <w:sz w:val="26"/>
                <w:szCs w:val="26"/>
              </w:rPr>
              <w:t xml:space="preserve"> Thêm node đầu vào danh sách liên kết</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Module.cs(18)</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 xml:space="preserve"> Nguyễn Phạm Đình Khang</w:t>
            </w:r>
          </w:p>
        </w:tc>
      </w:tr>
      <w:tr w:rsidR="00724AA2">
        <w:tc>
          <w:tcPr>
            <w:tcW w:w="68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507"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eastAsia="Consolas" w:hAnsi="Times New Roman" w:cs="Times New Roman"/>
                <w:color w:val="000000"/>
                <w:sz w:val="26"/>
                <w:szCs w:val="26"/>
              </w:rPr>
            </w:pPr>
            <w:r>
              <w:rPr>
                <w:rFonts w:ascii="Times New Roman" w:eastAsia="Consolas" w:hAnsi="Times New Roman" w:cs="Times New Roman"/>
                <w:color w:val="000000"/>
                <w:sz w:val="26"/>
                <w:szCs w:val="26"/>
              </w:rPr>
              <w:t>addLast</w:t>
            </w:r>
          </w:p>
        </w:tc>
        <w:tc>
          <w:tcPr>
            <w:tcW w:w="1713"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6"/>
                <w:szCs w:val="26"/>
              </w:rPr>
            </w:pPr>
            <w:r>
              <w:rPr>
                <w:rFonts w:ascii="Times New Roman" w:hAnsi="Times New Roman" w:cs="Times New Roman"/>
                <w:bCs/>
                <w:sz w:val="26"/>
                <w:szCs w:val="26"/>
              </w:rPr>
              <w:t>Thêm node cuối vào danh sách liên kết</w:t>
            </w:r>
          </w:p>
        </w:tc>
        <w:tc>
          <w:tcPr>
            <w:tcW w:w="2361"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Cs/>
                <w:sz w:val="26"/>
                <w:szCs w:val="26"/>
              </w:rPr>
            </w:pPr>
            <w:r>
              <w:rPr>
                <w:rFonts w:ascii="Times New Roman" w:hAnsi="Times New Roman" w:cs="Times New Roman"/>
                <w:bCs/>
                <w:sz w:val="26"/>
                <w:szCs w:val="26"/>
              </w:rPr>
              <w:t>Module.cs(35)</w:t>
            </w:r>
          </w:p>
        </w:tc>
        <w:tc>
          <w:tcPr>
            <w:tcW w:w="2592"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Phạm Đình Khang</w:t>
            </w:r>
          </w:p>
        </w:tc>
      </w:tr>
    </w:tbl>
    <w:p w:rsidR="00724AA2" w:rsidRDefault="00724AA2">
      <w:pPr>
        <w:pStyle w:val="Level2"/>
        <w:numPr>
          <w:ilvl w:val="0"/>
          <w:numId w:val="0"/>
        </w:numPr>
        <w:jc w:val="center"/>
        <w:rPr>
          <w:b w:val="0"/>
          <w:bCs/>
          <w:i w:val="0"/>
          <w:sz w:val="26"/>
          <w:szCs w:val="26"/>
        </w:rPr>
      </w:pPr>
    </w:p>
    <w:p w:rsidR="00724AA2" w:rsidRDefault="00A55FB4">
      <w:pPr>
        <w:numPr>
          <w:ilvl w:val="0"/>
          <w:numId w:val="6"/>
        </w:numPr>
        <w:rPr>
          <w:rFonts w:ascii="Times New Roman" w:hAnsi="Times New Roman" w:cs="Times New Roman"/>
          <w:b/>
          <w:bCs/>
          <w:sz w:val="28"/>
          <w:szCs w:val="28"/>
        </w:rPr>
      </w:pPr>
      <w:bookmarkStart w:id="14" w:name="_Toc24288_WPSOffice_Level2"/>
      <w:r>
        <w:rPr>
          <w:rFonts w:ascii="Times New Roman" w:hAnsi="Times New Roman" w:cs="Times New Roman"/>
          <w:b/>
          <w:bCs/>
          <w:sz w:val="28"/>
          <w:szCs w:val="28"/>
        </w:rPr>
        <w:t>Thiết kế giao diện</w:t>
      </w:r>
      <w:bookmarkEnd w:id="14"/>
    </w:p>
    <w:p w:rsidR="00724AA2" w:rsidRDefault="00A55FB4">
      <w:pPr>
        <w:pStyle w:val="Level2"/>
        <w:numPr>
          <w:ilvl w:val="0"/>
          <w:numId w:val="0"/>
        </w:numPr>
        <w:jc w:val="center"/>
        <w:rPr>
          <w:b w:val="0"/>
          <w:bCs/>
          <w:i w:val="0"/>
          <w:sz w:val="26"/>
          <w:szCs w:val="26"/>
        </w:rPr>
      </w:pPr>
      <w:r>
        <w:rPr>
          <w:i w:val="0"/>
          <w:sz w:val="28"/>
          <w:szCs w:val="28"/>
        </w:rPr>
        <w:t xml:space="preserve">Bảng 6. </w:t>
      </w:r>
      <w:r>
        <w:rPr>
          <w:b w:val="0"/>
          <w:bCs/>
          <w:i w:val="0"/>
          <w:sz w:val="26"/>
          <w:szCs w:val="26"/>
        </w:rPr>
        <w:t>Thiết kế giao diện</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Form1</w:t>
            </w:r>
          </w:p>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rPr>
              <w:lastRenderedPageBreak/>
              <w:drawing>
                <wp:inline distT="0" distB="0" distL="114300" distR="114300">
                  <wp:extent cx="1966595" cy="122110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1966595" cy="122110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Dùng để đưa dữ liệu đầu vào vào và thực hiện thao tác vẽ </w:t>
            </w:r>
            <w:r>
              <w:rPr>
                <w:rFonts w:ascii="Times New Roman" w:hAnsi="Times New Roman" w:cs="Times New Roman"/>
                <w:sz w:val="24"/>
                <w:szCs w:val="24"/>
              </w:rPr>
              <w:lastRenderedPageBreak/>
              <w:t>lưu đồ</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Phạm Dĩ Bằng, Nguyễn Phạm Đình Khang.</w:t>
            </w:r>
          </w:p>
          <w:p w:rsidR="00724AA2" w:rsidRDefault="00724AA2">
            <w:pPr>
              <w:widowControl w:val="0"/>
              <w:spacing w:line="240" w:lineRule="auto"/>
              <w:rPr>
                <w:rFonts w:ascii="Times New Roman" w:hAnsi="Times New Roman" w:cs="Times New Roman"/>
                <w:sz w:val="24"/>
                <w:szCs w:val="24"/>
              </w:rPr>
            </w:pPr>
          </w:p>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Dữ liệu đầu vào sẽ đưa vào phần richTextBox bằng cách nhấn vào button Draw để hiện cửa sổ chọn file .txt, button  Draw còn dùng để vẽ lưu đồ ra Panel kế bên.</w:t>
            </w:r>
          </w:p>
        </w:tc>
      </w:tr>
      <w:tr w:rsidR="00724AA2">
        <w:trPr>
          <w:trHeight w:val="771"/>
        </w:trPr>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b/>
                <w:sz w:val="28"/>
                <w:szCs w:val="28"/>
              </w:rPr>
              <w:lastRenderedPageBreak/>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Open</w:t>
            </w:r>
          </w:p>
          <w:p w:rsidR="00724AA2" w:rsidRDefault="00A55FB4">
            <w:pPr>
              <w:widowControl w:val="0"/>
              <w:spacing w:line="240" w:lineRule="auto"/>
              <w:jc w:val="center"/>
              <w:rPr>
                <w:rFonts w:ascii="Times New Roman" w:hAnsi="Times New Roman" w:cs="Times New Roman"/>
                <w:sz w:val="26"/>
                <w:szCs w:val="26"/>
              </w:rPr>
            </w:pPr>
            <w:r>
              <w:rPr>
                <w:rFonts w:ascii="Times New Roman" w:hAnsi="Times New Roman" w:cs="Times New Roman"/>
                <w:noProof/>
              </w:rPr>
              <w:drawing>
                <wp:inline distT="0" distB="0" distL="114300" distR="114300">
                  <wp:extent cx="1973580" cy="1506855"/>
                  <wp:effectExtent l="0" t="0" r="762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1973580" cy="150685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Chọn file text chứa đoạn code muốn đưa vào</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Phạm Dĩ Bằng, Nguyễn Phạm Đình Khang.</w:t>
            </w:r>
          </w:p>
          <w:p w:rsidR="00724AA2" w:rsidRDefault="00724AA2">
            <w:pPr>
              <w:widowControl w:val="0"/>
              <w:spacing w:line="240" w:lineRule="auto"/>
              <w:rPr>
                <w:rFonts w:ascii="Times New Roman" w:hAnsi="Times New Roman" w:cs="Times New Roman"/>
                <w:sz w:val="24"/>
                <w:szCs w:val="24"/>
              </w:rPr>
            </w:pPr>
          </w:p>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nhấn vào button Draw sẽ xuất hiện cửa sổ Open, chứa các thư mục trong máy. Ta chọn file từ các thư mục trong máy để đưa ra richTextBox.</w:t>
            </w:r>
          </w:p>
          <w:p w:rsidR="00724AA2" w:rsidRDefault="00724AA2">
            <w:pPr>
              <w:widowControl w:val="0"/>
              <w:spacing w:line="240" w:lineRule="auto"/>
              <w:rPr>
                <w:rFonts w:ascii="Times New Roman" w:hAnsi="Times New Roman" w:cs="Times New Roman"/>
                <w:sz w:val="24"/>
                <w:szCs w:val="24"/>
              </w:rPr>
            </w:pPr>
          </w:p>
        </w:tc>
      </w:tr>
    </w:tbl>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5" w:name="_Toc1666_WPSOffice_Level1"/>
      <w:r>
        <w:rPr>
          <w:rFonts w:ascii="Times New Roman" w:hAnsi="Times New Roman" w:cs="Times New Roman"/>
          <w:i/>
          <w:iCs/>
        </w:rPr>
        <w:t>Cài đặt và kiểm thử.</w:t>
      </w:r>
      <w:bookmarkEnd w:id="15"/>
    </w:p>
    <w:p w:rsidR="00724AA2" w:rsidRDefault="00A55FB4">
      <w:pPr>
        <w:pStyle w:val="Level2"/>
        <w:numPr>
          <w:ilvl w:val="0"/>
          <w:numId w:val="0"/>
        </w:numPr>
        <w:jc w:val="center"/>
      </w:pPr>
      <w:r>
        <w:rPr>
          <w:i w:val="0"/>
          <w:sz w:val="28"/>
          <w:szCs w:val="28"/>
        </w:rPr>
        <w:t xml:space="preserve">Bảng 7. </w:t>
      </w:r>
      <w:r>
        <w:rPr>
          <w:b w:val="0"/>
          <w:bCs/>
          <w:i w:val="0"/>
          <w:sz w:val="26"/>
          <w:szCs w:val="26"/>
        </w:rPr>
        <w:t>Cài đặt và kiểm thử</w:t>
      </w:r>
    </w:p>
    <w:tbl>
      <w:tblPr>
        <w:tblW w:w="95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25"/>
        <w:gridCol w:w="3310"/>
        <w:gridCol w:w="2240"/>
        <w:gridCol w:w="2770"/>
      </w:tblGrid>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TT</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Màn hình/Cửa sổ/Dialog</w:t>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Mục đích</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b/>
                <w:sz w:val="28"/>
                <w:szCs w:val="28"/>
              </w:rPr>
              <w:t>1</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4215" cy="1173480"/>
                  <wp:effectExtent l="0" t="0" r="6985" b="7620"/>
                  <wp:docPr id="11" name="Picture 11" descr="74485673_2381138498802108_3172247507497385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4485673_2381138498802108_3172247507497385984_n"/>
                          <pic:cNvPicPr>
                            <a:picLocks noChangeAspect="1"/>
                          </pic:cNvPicPr>
                        </pic:nvPicPr>
                        <pic:blipFill>
                          <a:blip r:embed="rId13"/>
                          <a:stretch>
                            <a:fillRect/>
                          </a:stretch>
                        </pic:blipFill>
                        <pic:spPr>
                          <a:xfrm>
                            <a:off x="0" y="0"/>
                            <a:ext cx="1974215" cy="1173480"/>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3 layer thì sẽ vẽ ra lưu đồ có 3 layer</w:t>
            </w:r>
          </w:p>
        </w:tc>
      </w:tr>
      <w:tr w:rsidR="00724AA2">
        <w:tc>
          <w:tcPr>
            <w:tcW w:w="1225"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3310" w:type="dxa"/>
            <w:shd w:val="clear" w:color="auto" w:fill="auto"/>
            <w:tcMar>
              <w:top w:w="100" w:type="dxa"/>
              <w:left w:w="100" w:type="dxa"/>
              <w:bottom w:w="100" w:type="dxa"/>
              <w:right w:w="100" w:type="dxa"/>
            </w:tcMar>
          </w:tcPr>
          <w:p w:rsidR="00724AA2" w:rsidRDefault="00A55FB4">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1972945" cy="1223645"/>
                  <wp:effectExtent l="0" t="0" r="8255" b="8255"/>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4"/>
                          <a:stretch>
                            <a:fillRect/>
                          </a:stretch>
                        </pic:blipFill>
                        <pic:spPr>
                          <a:xfrm>
                            <a:off x="0" y="0"/>
                            <a:ext cx="1972945" cy="1223645"/>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rsidR="00724AA2" w:rsidRDefault="00A55FB4">
            <w:pPr>
              <w:widowControl w:val="0"/>
              <w:spacing w:line="240" w:lineRule="auto"/>
              <w:ind w:firstLineChars="200" w:firstLine="480"/>
              <w:rPr>
                <w:rFonts w:ascii="Times New Roman" w:hAnsi="Times New Roman" w:cs="Times New Roman"/>
                <w:sz w:val="24"/>
                <w:szCs w:val="24"/>
              </w:rPr>
            </w:pPr>
            <w:r>
              <w:rPr>
                <w:rFonts w:ascii="Times New Roman" w:hAnsi="Times New Roman" w:cs="Times New Roman"/>
                <w:sz w:val="24"/>
                <w:szCs w:val="24"/>
              </w:rPr>
              <w:t>Nhận diện các layer và vẽ</w:t>
            </w:r>
          </w:p>
        </w:tc>
        <w:tc>
          <w:tcPr>
            <w:tcW w:w="2770" w:type="dxa"/>
            <w:shd w:val="clear" w:color="auto" w:fill="auto"/>
            <w:tcMar>
              <w:top w:w="100" w:type="dxa"/>
              <w:left w:w="100" w:type="dxa"/>
              <w:bottom w:w="100" w:type="dxa"/>
              <w:right w:w="100" w:type="dxa"/>
            </w:tcMar>
          </w:tcPr>
          <w:p w:rsidR="00724AA2" w:rsidRDefault="00A55FB4">
            <w:pPr>
              <w:widowControl w:val="0"/>
              <w:spacing w:line="240" w:lineRule="auto"/>
              <w:rPr>
                <w:rFonts w:ascii="Times New Roman" w:hAnsi="Times New Roman" w:cs="Times New Roman"/>
                <w:sz w:val="24"/>
                <w:szCs w:val="24"/>
              </w:rPr>
            </w:pPr>
            <w:r>
              <w:rPr>
                <w:rFonts w:ascii="Times New Roman" w:hAnsi="Times New Roman" w:cs="Times New Roman"/>
                <w:sz w:val="24"/>
                <w:szCs w:val="24"/>
              </w:rPr>
              <w:t>Khi đưa file .txt chứa code có 4 layer thì sẽ vẽ ra lưu đồ có 4 layer</w:t>
            </w:r>
          </w:p>
        </w:tc>
      </w:tr>
    </w:tbl>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724AA2">
      <w:pPr>
        <w:pStyle w:val="Level2"/>
        <w:numPr>
          <w:ilvl w:val="0"/>
          <w:numId w:val="0"/>
        </w:numPr>
        <w:rPr>
          <w:b w:val="0"/>
          <w:bCs/>
          <w:i w:val="0"/>
          <w:sz w:val="26"/>
          <w:szCs w:val="26"/>
        </w:rPr>
      </w:pPr>
    </w:p>
    <w:p w:rsidR="00724AA2" w:rsidRDefault="00A55FB4">
      <w:pPr>
        <w:pStyle w:val="Heading3"/>
        <w:numPr>
          <w:ilvl w:val="0"/>
          <w:numId w:val="2"/>
        </w:numPr>
        <w:rPr>
          <w:rFonts w:ascii="Times New Roman" w:hAnsi="Times New Roman" w:cs="Times New Roman"/>
          <w:i/>
          <w:iCs/>
        </w:rPr>
      </w:pPr>
      <w:bookmarkStart w:id="16" w:name="_Toc12856_WPSOffice_Level1"/>
      <w:r>
        <w:rPr>
          <w:rFonts w:ascii="Times New Roman" w:hAnsi="Times New Roman" w:cs="Times New Roman"/>
          <w:i/>
          <w:iCs/>
        </w:rPr>
        <w:t>Kết luận</w:t>
      </w:r>
      <w:bookmarkEnd w:id="16"/>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Mức độ  hoàn thành mục tiêu: 70%</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Ưu điểm : Chưa có</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Nhược điểm : </w:t>
      </w:r>
    </w:p>
    <w:p w:rsidR="00724AA2" w:rsidRDefault="00A55FB4">
      <w:pPr>
        <w:rPr>
          <w:rFonts w:ascii="Times New Roman" w:hAnsi="Times New Roman" w:cs="Times New Roman"/>
          <w:sz w:val="26"/>
          <w:szCs w:val="26"/>
        </w:rPr>
      </w:pPr>
      <w:r>
        <w:rPr>
          <w:rFonts w:ascii="Times New Roman" w:hAnsi="Times New Roman" w:cs="Times New Roman"/>
          <w:sz w:val="26"/>
          <w:szCs w:val="26"/>
        </w:rPr>
        <w:t xml:space="preserve">   - Phần mềm chưa tối ưu hóa, chưa có nhiều tính năng đột phá sáng tạo.</w:t>
      </w:r>
    </w:p>
    <w:p w:rsidR="00724AA2" w:rsidRDefault="00A55FB4">
      <w:pPr>
        <w:numPr>
          <w:ilvl w:val="0"/>
          <w:numId w:val="8"/>
        </w:numPr>
        <w:rPr>
          <w:rFonts w:ascii="Times New Roman" w:hAnsi="Times New Roman" w:cs="Times New Roman"/>
          <w:sz w:val="26"/>
          <w:szCs w:val="26"/>
        </w:rPr>
      </w:pPr>
      <w:r>
        <w:rPr>
          <w:rFonts w:ascii="Times New Roman" w:hAnsi="Times New Roman" w:cs="Times New Roman"/>
          <w:sz w:val="26"/>
          <w:szCs w:val="26"/>
        </w:rPr>
        <w:t xml:space="preserve">Các khó khăn gặp phải: chưa sử dụng được thành thạo các thuật toán, danh sách liên kết.  </w:t>
      </w:r>
    </w:p>
    <w:p w:rsidR="00724AA2" w:rsidRDefault="00724AA2">
      <w:pPr>
        <w:rPr>
          <w:rFonts w:ascii="Times New Roman" w:hAnsi="Times New Roman" w:cs="Times New Roman"/>
          <w:sz w:val="26"/>
          <w:szCs w:val="26"/>
        </w:rPr>
      </w:pPr>
    </w:p>
    <w:p w:rsidR="00724AA2" w:rsidRDefault="00724AA2">
      <w:pPr>
        <w:rPr>
          <w:rFonts w:ascii="Times New Roman" w:hAnsi="Times New Roman" w:cs="Times New Roman"/>
          <w:sz w:val="26"/>
          <w:szCs w:val="26"/>
        </w:rPr>
      </w:pPr>
    </w:p>
    <w:p w:rsidR="00724AA2" w:rsidRDefault="00A55FB4">
      <w:pPr>
        <w:rPr>
          <w:rFonts w:ascii="Times New Roman" w:hAnsi="Times New Roman" w:cs="Times New Roman"/>
          <w:sz w:val="26"/>
          <w:szCs w:val="26"/>
        </w:rPr>
      </w:pPr>
      <w:r>
        <w:rPr>
          <w:rFonts w:ascii="Times New Roman" w:hAnsi="Times New Roman" w:cs="Times New Roman"/>
          <w:sz w:val="26"/>
          <w:szCs w:val="26"/>
        </w:rPr>
        <w:t>==========================================================</w:t>
      </w:r>
    </w:p>
    <w:sectPr w:rsidR="00724AA2" w:rsidSect="00096267">
      <w:footerReference w:type="default" r:id="rId15"/>
      <w:pgSz w:w="12240" w:h="15840" w:code="1"/>
      <w:pgMar w:top="1440" w:right="1800" w:bottom="1440" w:left="180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A6" w:rsidRDefault="007D0BA6">
      <w:pPr>
        <w:spacing w:after="0" w:line="240" w:lineRule="auto"/>
      </w:pPr>
      <w:r>
        <w:separator/>
      </w:r>
    </w:p>
  </w:endnote>
  <w:endnote w:type="continuationSeparator" w:id="0">
    <w:p w:rsidR="007D0BA6" w:rsidRDefault="007D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AA2" w:rsidRDefault="00A55FB4">
    <w:pPr>
      <w:pStyle w:val="Footer"/>
      <w:rPr>
        <w:rFonts w:ascii="Times New Roman" w:hAnsi="Times New Roman" w:cs="Times New Roman"/>
        <w:b/>
        <w:bCs/>
        <w:i/>
        <w:iCs/>
        <w:sz w:val="24"/>
        <w:szCs w:val="24"/>
      </w:rPr>
    </w:pPr>
    <w:r>
      <w:rPr>
        <w:rFonts w:ascii="Times New Roman" w:hAnsi="Times New Roman" w:cs="Times New Roman"/>
        <w:b/>
        <w:bCs/>
        <w:i/>
        <w:iCs/>
        <w:sz w:val="24"/>
        <w:szCs w:val="24"/>
      </w:rPr>
      <w:t xml:space="preserve">                                                          ĐỒ ÁN 1</w:t>
    </w:r>
  </w:p>
  <w:p w:rsidR="00724AA2" w:rsidRDefault="00A55FB4">
    <w:pPr>
      <w:pStyle w:val="Foo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4AA2" w:rsidRDefault="00A55FB4">
                          <w:pPr>
                            <w:pStyle w:val="Footer"/>
                          </w:pPr>
                          <w:r>
                            <w:fldChar w:fldCharType="begin"/>
                          </w:r>
                          <w:r>
                            <w:instrText xml:space="preserve"> PAGE  \* MERGEFORMAT </w:instrText>
                          </w:r>
                          <w:r>
                            <w:fldChar w:fldCharType="separate"/>
                          </w:r>
                          <w:r w:rsidR="007841BB">
                            <w:rPr>
                              <w:noProof/>
                            </w:rP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724AA2" w:rsidRDefault="00A55FB4">
                    <w:pPr>
                      <w:pStyle w:val="Footer"/>
                    </w:pPr>
                    <w:r>
                      <w:fldChar w:fldCharType="begin"/>
                    </w:r>
                    <w:r>
                      <w:instrText xml:space="preserve"> PAGE  \* MERGEFORMAT </w:instrText>
                    </w:r>
                    <w:r>
                      <w:fldChar w:fldCharType="separate"/>
                    </w:r>
                    <w:r w:rsidR="007841BB">
                      <w:rPr>
                        <w:noProof/>
                      </w:rPr>
                      <w:t>11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A6" w:rsidRDefault="007D0BA6">
      <w:pPr>
        <w:spacing w:after="0" w:line="240" w:lineRule="auto"/>
      </w:pPr>
      <w:r>
        <w:separator/>
      </w:r>
    </w:p>
  </w:footnote>
  <w:footnote w:type="continuationSeparator" w:id="0">
    <w:p w:rsidR="007D0BA6" w:rsidRDefault="007D0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C92314"/>
    <w:multiLevelType w:val="singleLevel"/>
    <w:tmpl w:val="83C92314"/>
    <w:lvl w:ilvl="0">
      <w:start w:val="1"/>
      <w:numFmt w:val="decimal"/>
      <w:lvlText w:val="%1."/>
      <w:lvlJc w:val="left"/>
      <w:pPr>
        <w:tabs>
          <w:tab w:val="left" w:pos="425"/>
        </w:tabs>
        <w:ind w:left="425" w:hanging="425"/>
      </w:pPr>
      <w:rPr>
        <w:rFonts w:hint="default"/>
      </w:rPr>
    </w:lvl>
  </w:abstractNum>
  <w:abstractNum w:abstractNumId="1">
    <w:nsid w:val="99747379"/>
    <w:multiLevelType w:val="singleLevel"/>
    <w:tmpl w:val="99747379"/>
    <w:lvl w:ilvl="0">
      <w:start w:val="1"/>
      <w:numFmt w:val="decimal"/>
      <w:lvlText w:val="%1."/>
      <w:lvlJc w:val="left"/>
      <w:pPr>
        <w:tabs>
          <w:tab w:val="left" w:pos="432"/>
        </w:tabs>
        <w:ind w:left="432" w:hanging="432"/>
      </w:pPr>
      <w:rPr>
        <w:rFonts w:hint="default"/>
        <w:b/>
        <w:sz w:val="26"/>
      </w:rPr>
    </w:lvl>
  </w:abstractNum>
  <w:abstractNum w:abstractNumId="2">
    <w:nsid w:val="D0BF87AE"/>
    <w:multiLevelType w:val="singleLevel"/>
    <w:tmpl w:val="D0BF87AE"/>
    <w:lvl w:ilvl="0">
      <w:start w:val="1"/>
      <w:numFmt w:val="decimal"/>
      <w:lvlText w:val="%1."/>
      <w:lvlJc w:val="left"/>
      <w:pPr>
        <w:tabs>
          <w:tab w:val="left" w:pos="432"/>
        </w:tabs>
        <w:ind w:left="432" w:hanging="432"/>
      </w:pPr>
      <w:rPr>
        <w:rFonts w:hint="default"/>
        <w:b/>
      </w:rPr>
    </w:lvl>
  </w:abstractNum>
  <w:abstractNum w:abstractNumId="3">
    <w:nsid w:val="FBE5EC17"/>
    <w:multiLevelType w:val="singleLevel"/>
    <w:tmpl w:val="FBE5EC17"/>
    <w:lvl w:ilvl="0">
      <w:start w:val="1"/>
      <w:numFmt w:val="upperLetter"/>
      <w:suff w:val="space"/>
      <w:lvlText w:val="%1."/>
      <w:lvlJc w:val="left"/>
    </w:lvl>
  </w:abstractNum>
  <w:abstractNum w:abstractNumId="4">
    <w:nsid w:val="47C6C017"/>
    <w:multiLevelType w:val="singleLevel"/>
    <w:tmpl w:val="47C6C017"/>
    <w:lvl w:ilvl="0">
      <w:start w:val="1"/>
      <w:numFmt w:val="bullet"/>
      <w:lvlText w:val=""/>
      <w:lvlJc w:val="left"/>
      <w:pPr>
        <w:tabs>
          <w:tab w:val="left" w:pos="420"/>
        </w:tabs>
        <w:ind w:left="418" w:hanging="418"/>
      </w:pPr>
      <w:rPr>
        <w:rFonts w:ascii="Wingdings" w:hAnsi="Wingdings" w:hint="default"/>
        <w:sz w:val="16"/>
        <w:szCs w:val="16"/>
      </w:rPr>
    </w:lvl>
  </w:abstractNum>
  <w:abstractNum w:abstractNumId="5">
    <w:nsid w:val="567D2958"/>
    <w:multiLevelType w:val="singleLevel"/>
    <w:tmpl w:val="567D2958"/>
    <w:lvl w:ilvl="0">
      <w:start w:val="1"/>
      <w:numFmt w:val="bullet"/>
      <w:lvlText w:val=""/>
      <w:lvlJc w:val="left"/>
      <w:pPr>
        <w:tabs>
          <w:tab w:val="left" w:pos="420"/>
        </w:tabs>
        <w:ind w:left="418" w:hanging="418"/>
      </w:pPr>
      <w:rPr>
        <w:rFonts w:ascii="Wingdings" w:hAnsi="Wingdings" w:hint="default"/>
        <w:sz w:val="15"/>
        <w:szCs w:val="15"/>
      </w:rPr>
    </w:lvl>
  </w:abstractNum>
  <w:abstractNum w:abstractNumId="6">
    <w:nsid w:val="67C7039B"/>
    <w:multiLevelType w:val="multilevel"/>
    <w:tmpl w:val="67C7039B"/>
    <w:lvl w:ilvl="0">
      <w:start w:val="1"/>
      <w:numFmt w:val="decimal"/>
      <w:pStyle w:val="Level2"/>
      <w:lvlText w:val="%1.1"/>
      <w:lvlJc w:val="left"/>
      <w:pPr>
        <w:ind w:left="360" w:hanging="360"/>
      </w:pPr>
      <w:rPr>
        <w:rFonts w:ascii="Times New Roman" w:hAnsi="Times New Roman" w:hint="default"/>
        <w:b/>
        <w:i/>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48BD19"/>
    <w:multiLevelType w:val="singleLevel"/>
    <w:tmpl w:val="6B48BD19"/>
    <w:lvl w:ilvl="0">
      <w:start w:val="1"/>
      <w:numFmt w:val="upperRoman"/>
      <w:lvlText w:val="%1."/>
      <w:lvlJc w:val="left"/>
      <w:pPr>
        <w:tabs>
          <w:tab w:val="left" w:pos="425"/>
        </w:tabs>
        <w:ind w:left="425" w:hanging="425"/>
      </w:pPr>
      <w:rPr>
        <w:rFont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6267"/>
    <w:rsid w:val="00172A27"/>
    <w:rsid w:val="00255525"/>
    <w:rsid w:val="00280749"/>
    <w:rsid w:val="006128AC"/>
    <w:rsid w:val="00724AA2"/>
    <w:rsid w:val="007841BB"/>
    <w:rsid w:val="00794E05"/>
    <w:rsid w:val="007B15DF"/>
    <w:rsid w:val="007D0BA6"/>
    <w:rsid w:val="007F2129"/>
    <w:rsid w:val="00891763"/>
    <w:rsid w:val="00A55FB4"/>
    <w:rsid w:val="00B67B2A"/>
    <w:rsid w:val="03406A87"/>
    <w:rsid w:val="0B3F3FEE"/>
    <w:rsid w:val="23980A5E"/>
    <w:rsid w:val="3005319E"/>
    <w:rsid w:val="3616284E"/>
    <w:rsid w:val="36B668A7"/>
    <w:rsid w:val="3AE32315"/>
    <w:rsid w:val="438A07FD"/>
    <w:rsid w:val="43AF1A43"/>
    <w:rsid w:val="45CE487E"/>
    <w:rsid w:val="4C910ED0"/>
    <w:rsid w:val="551C585E"/>
    <w:rsid w:val="572B30F4"/>
    <w:rsid w:val="5D5775B4"/>
    <w:rsid w:val="5DE616D8"/>
    <w:rsid w:val="608A2F4C"/>
    <w:rsid w:val="62D25B65"/>
    <w:rsid w:val="67812D4D"/>
    <w:rsid w:val="67BC194B"/>
    <w:rsid w:val="7CDC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CC1672-03ED-4CB9-898B-03FAEE0E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SimSun"/>
      <w:kern w:val="2"/>
      <w:sz w:val="21"/>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rFonts w:cs="Times New Roman"/>
      <w:sz w:val="24"/>
      <w:szCs w:val="24"/>
      <w:lang w:eastAsia="zh-CN"/>
    </w:rPr>
  </w:style>
  <w:style w:type="paragraph" w:styleId="TOC1">
    <w:name w:val="toc 1"/>
    <w:basedOn w:val="Normal"/>
    <w:next w:val="Normal"/>
    <w:uiPriority w:val="39"/>
    <w:qFormat/>
    <w:pPr>
      <w:tabs>
        <w:tab w:val="right" w:leader="dot" w:pos="8778"/>
      </w:tabs>
      <w:spacing w:before="40" w:after="40" w:line="360" w:lineRule="auto"/>
    </w:pPr>
    <w:rPr>
      <w:rFonts w:ascii="Times New Roman" w:eastAsia="Times New Roman" w:hAnsi="Times New Roman" w:cs="Times New Roman"/>
      <w:sz w:val="26"/>
      <w:szCs w:val="26"/>
    </w:rPr>
  </w:style>
  <w:style w:type="paragraph" w:styleId="TOC2">
    <w:name w:val="toc 2"/>
    <w:basedOn w:val="Normal"/>
    <w:next w:val="Normal"/>
    <w:uiPriority w:val="39"/>
    <w:unhideWhenUsed/>
    <w:qFormat/>
    <w:pPr>
      <w:spacing w:before="40" w:after="100" w:line="360" w:lineRule="auto"/>
      <w:ind w:left="260"/>
    </w:pPr>
    <w:rPr>
      <w:rFonts w:ascii="Times New Roman" w:eastAsia="Times New Roman" w:hAnsi="Times New Roman" w:cs="Times New Roman"/>
      <w:sz w:val="26"/>
      <w:szCs w:val="24"/>
    </w:rPr>
  </w:style>
  <w:style w:type="paragraph" w:styleId="TOC3">
    <w:name w:val="toc 3"/>
    <w:basedOn w:val="Normal"/>
    <w:next w:val="Normal"/>
    <w:uiPriority w:val="39"/>
    <w:unhideWhenUsed/>
    <w:qFormat/>
    <w:pPr>
      <w:spacing w:before="40" w:after="100" w:line="360" w:lineRule="auto"/>
      <w:ind w:left="520"/>
    </w:pPr>
    <w:rPr>
      <w:rFonts w:ascii="Times New Roman" w:eastAsia="Times New Roman" w:hAnsi="Times New Roman" w:cs="Times New Roman"/>
      <w:sz w:val="26"/>
      <w:szCs w:val="24"/>
    </w:rPr>
  </w:style>
  <w:style w:type="character" w:styleId="Hyperlink">
    <w:name w:val="Hyperlink"/>
    <w:uiPriority w:val="99"/>
    <w:unhideWhenUsed/>
    <w:qFormat/>
    <w:rPr>
      <w:color w:val="0000FF"/>
      <w:u w:val="single"/>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
    <w:name w:val="Level1"/>
    <w:basedOn w:val="Normal"/>
    <w:qFormat/>
    <w:pPr>
      <w:spacing w:before="40" w:after="40" w:line="360" w:lineRule="auto"/>
      <w:outlineLvl w:val="0"/>
    </w:pPr>
    <w:rPr>
      <w:rFonts w:ascii="Times New Roman" w:eastAsia="Times New Roman" w:hAnsi="Times New Roman" w:cs="Times New Roman"/>
      <w:b/>
      <w:sz w:val="36"/>
      <w:szCs w:val="36"/>
    </w:rPr>
  </w:style>
  <w:style w:type="paragraph" w:customStyle="1" w:styleId="TOCHeading1">
    <w:name w:val="TOC Heading1"/>
    <w:basedOn w:val="Heading1"/>
    <w:next w:val="Normal"/>
    <w:uiPriority w:val="39"/>
    <w:unhideWhenUsed/>
    <w:qFormat/>
    <w:pPr>
      <w:spacing w:before="480" w:line="276" w:lineRule="auto"/>
      <w:outlineLvl w:val="9"/>
    </w:pPr>
    <w:rPr>
      <w:rFonts w:ascii="Cambria" w:eastAsia="Times New Roman" w:hAnsi="Cambria" w:cs="Times New Roman"/>
      <w:b/>
      <w:bCs/>
      <w:color w:val="365F91"/>
      <w:sz w:val="28"/>
      <w:szCs w:val="28"/>
      <w:lang w:eastAsia="ja-JP"/>
    </w:rPr>
  </w:style>
  <w:style w:type="paragraph" w:customStyle="1" w:styleId="Level2">
    <w:name w:val="Level2"/>
    <w:basedOn w:val="Level1"/>
    <w:qFormat/>
    <w:pPr>
      <w:numPr>
        <w:numId w:val="1"/>
      </w:numPr>
      <w:outlineLvl w:val="1"/>
    </w:pPr>
    <w:rPr>
      <w:i/>
      <w:sz w:val="32"/>
    </w:rPr>
  </w:style>
  <w:style w:type="paragraph" w:customStyle="1" w:styleId="WPSOfficeManualTable1">
    <w:name w:val="WPSOffice Manual Table 1"/>
  </w:style>
  <w:style w:type="paragraph" w:customStyle="1" w:styleId="WPSOfficeManualTable2">
    <w:name w:val="WPSOffice Manual Table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a6f54e-024a-4d16-9b7b-063532e06986}"/>
        <w:category>
          <w:name w:val="General"/>
          <w:gallery w:val="placeholder"/>
        </w:category>
        <w:types>
          <w:type w:val="bbPlcHdr"/>
        </w:types>
        <w:behaviors>
          <w:behavior w:val="content"/>
        </w:behaviors>
        <w:guid w:val="{6FA6F54E-024A-4D16-9B7B-063532E06986}"/>
      </w:docPartPr>
      <w:docPartBody>
        <w:p w:rsidR="009A557F" w:rsidRDefault="00155B91">
          <w:r>
            <w:rPr>
              <w:color w:val="808080"/>
            </w:rPr>
            <w:t>Click here to enter text.</w:t>
          </w:r>
        </w:p>
      </w:docPartBody>
    </w:docPart>
    <w:docPart>
      <w:docPartPr>
        <w:name w:val="{a5e5ec1a-c49a-485f-bbd6-5af14ad252e1}"/>
        <w:category>
          <w:name w:val="General"/>
          <w:gallery w:val="placeholder"/>
        </w:category>
        <w:types>
          <w:type w:val="bbPlcHdr"/>
        </w:types>
        <w:behaviors>
          <w:behavior w:val="content"/>
        </w:behaviors>
        <w:guid w:val="{A5E5EC1A-C49A-485F-BBD6-5AF14AD252E1}"/>
      </w:docPartPr>
      <w:docPartBody>
        <w:p w:rsidR="009A557F" w:rsidRDefault="00155B91">
          <w:r>
            <w:rPr>
              <w:color w:val="808080"/>
            </w:rPr>
            <w:t>Click here to enter text.</w:t>
          </w:r>
        </w:p>
      </w:docPartBody>
    </w:docPart>
    <w:docPart>
      <w:docPartPr>
        <w:name w:val="{48890bb7-aec5-4fe8-97c3-24e7e4539c12}"/>
        <w:category>
          <w:name w:val="General"/>
          <w:gallery w:val="placeholder"/>
        </w:category>
        <w:types>
          <w:type w:val="bbPlcHdr"/>
        </w:types>
        <w:behaviors>
          <w:behavior w:val="content"/>
        </w:behaviors>
        <w:guid w:val="{48890BB7-AEC5-4FE8-97C3-24E7E4539C12}"/>
      </w:docPartPr>
      <w:docPartBody>
        <w:p w:rsidR="009A557F" w:rsidRDefault="00155B91">
          <w:r>
            <w:rPr>
              <w:color w:val="808080"/>
            </w:rPr>
            <w:t>Click here to enter text.</w:t>
          </w:r>
        </w:p>
      </w:docPartBody>
    </w:docPart>
    <w:docPart>
      <w:docPartPr>
        <w:name w:val="{45302508-a389-4131-8972-b1ac177ef42e}"/>
        <w:category>
          <w:name w:val="General"/>
          <w:gallery w:val="placeholder"/>
        </w:category>
        <w:types>
          <w:type w:val="bbPlcHdr"/>
        </w:types>
        <w:behaviors>
          <w:behavior w:val="content"/>
        </w:behaviors>
        <w:guid w:val="{45302508-A389-4131-8972-B1AC177EF42E}"/>
      </w:docPartPr>
      <w:docPartBody>
        <w:p w:rsidR="009A557F" w:rsidRDefault="00155B91">
          <w:r>
            <w:rPr>
              <w:color w:val="808080"/>
            </w:rPr>
            <w:t>Click here to enter text.</w:t>
          </w:r>
        </w:p>
      </w:docPartBody>
    </w:docPart>
    <w:docPart>
      <w:docPartPr>
        <w:name w:val="{161905a3-33f3-4633-a44c-1d7157af18b7}"/>
        <w:category>
          <w:name w:val="General"/>
          <w:gallery w:val="placeholder"/>
        </w:category>
        <w:types>
          <w:type w:val="bbPlcHdr"/>
        </w:types>
        <w:behaviors>
          <w:behavior w:val="content"/>
        </w:behaviors>
        <w:guid w:val="{161905A3-33F3-4633-A44C-1D7157AF18B7}"/>
      </w:docPartPr>
      <w:docPartBody>
        <w:p w:rsidR="009A557F" w:rsidRDefault="00155B91">
          <w:r>
            <w:rPr>
              <w:color w:val="808080"/>
            </w:rPr>
            <w:t>Click here to enter text.</w:t>
          </w:r>
        </w:p>
      </w:docPartBody>
    </w:docPart>
    <w:docPart>
      <w:docPartPr>
        <w:name w:val="{0a9055ae-02ac-4584-9714-5ed9cec74cb9}"/>
        <w:category>
          <w:name w:val="General"/>
          <w:gallery w:val="placeholder"/>
        </w:category>
        <w:types>
          <w:type w:val="bbPlcHdr"/>
        </w:types>
        <w:behaviors>
          <w:behavior w:val="content"/>
        </w:behaviors>
        <w:guid w:val="{0A9055AE-02AC-4584-9714-5ED9CEC74CB9}"/>
      </w:docPartPr>
      <w:docPartBody>
        <w:p w:rsidR="009A557F" w:rsidRDefault="00155B91">
          <w:r>
            <w:rPr>
              <w:color w:val="808080"/>
            </w:rPr>
            <w:t>Click here to enter text.</w:t>
          </w:r>
        </w:p>
      </w:docPartBody>
    </w:docPart>
    <w:docPart>
      <w:docPartPr>
        <w:name w:val="{ca5623cc-7294-459b-8e30-be98dd03dae4}"/>
        <w:category>
          <w:name w:val="General"/>
          <w:gallery w:val="placeholder"/>
        </w:category>
        <w:types>
          <w:type w:val="bbPlcHdr"/>
        </w:types>
        <w:behaviors>
          <w:behavior w:val="content"/>
        </w:behaviors>
        <w:guid w:val="{CA5623CC-7294-459B-8E30-BE98DD03DAE4}"/>
      </w:docPartPr>
      <w:docPartBody>
        <w:p w:rsidR="009A557F" w:rsidRDefault="00155B91">
          <w:r>
            <w:rPr>
              <w:color w:val="808080"/>
            </w:rPr>
            <w:t>Click here to enter text.</w:t>
          </w:r>
        </w:p>
      </w:docPartBody>
    </w:docPart>
    <w:docPart>
      <w:docPartPr>
        <w:name w:val="{995c375f-584d-40fd-95a8-36100bb38e6a}"/>
        <w:category>
          <w:name w:val="General"/>
          <w:gallery w:val="placeholder"/>
        </w:category>
        <w:types>
          <w:type w:val="bbPlcHdr"/>
        </w:types>
        <w:behaviors>
          <w:behavior w:val="content"/>
        </w:behaviors>
        <w:guid w:val="{995C375F-584D-40FD-95A8-36100BB38E6A}"/>
      </w:docPartPr>
      <w:docPartBody>
        <w:p w:rsidR="009A557F" w:rsidRDefault="00155B91">
          <w:r>
            <w:rPr>
              <w:color w:val="808080"/>
            </w:rPr>
            <w:t>Click here to enter text.</w:t>
          </w:r>
        </w:p>
      </w:docPartBody>
    </w:docPart>
    <w:docPart>
      <w:docPartPr>
        <w:name w:val="{d18318df-9ea6-4fdd-a7c9-6655e5a00b30}"/>
        <w:category>
          <w:name w:val="General"/>
          <w:gallery w:val="placeholder"/>
        </w:category>
        <w:types>
          <w:type w:val="bbPlcHdr"/>
        </w:types>
        <w:behaviors>
          <w:behavior w:val="content"/>
        </w:behaviors>
        <w:guid w:val="{D18318DF-9EA6-4FDD-A7C9-6655E5A00B30}"/>
      </w:docPartPr>
      <w:docPartBody>
        <w:p w:rsidR="009A557F" w:rsidRDefault="00155B91">
          <w:r>
            <w:rPr>
              <w:color w:val="808080"/>
            </w:rPr>
            <w:t>Click here to enter text.</w:t>
          </w:r>
        </w:p>
      </w:docPartBody>
    </w:docPart>
    <w:docPart>
      <w:docPartPr>
        <w:name w:val="{8a644b7c-178c-4e6b-abc2-b8fdbd0f048b}"/>
        <w:category>
          <w:name w:val="General"/>
          <w:gallery w:val="placeholder"/>
        </w:category>
        <w:types>
          <w:type w:val="bbPlcHdr"/>
        </w:types>
        <w:behaviors>
          <w:behavior w:val="content"/>
        </w:behaviors>
        <w:guid w:val="{8A644B7C-178C-4E6B-ABC2-B8FDBD0F048B}"/>
      </w:docPartPr>
      <w:docPartBody>
        <w:p w:rsidR="009A557F" w:rsidRDefault="00155B91">
          <w:r>
            <w:rPr>
              <w:color w:val="808080"/>
            </w:rPr>
            <w:t>Click here to enter text.</w:t>
          </w:r>
        </w:p>
      </w:docPartBody>
    </w:docPart>
    <w:docPart>
      <w:docPartPr>
        <w:name w:val="{1f6cc71b-04af-4439-8375-9cd5988287b2}"/>
        <w:category>
          <w:name w:val="General"/>
          <w:gallery w:val="placeholder"/>
        </w:category>
        <w:types>
          <w:type w:val="bbPlcHdr"/>
        </w:types>
        <w:behaviors>
          <w:behavior w:val="content"/>
        </w:behaviors>
        <w:guid w:val="{1F6CC71B-04AF-4439-8375-9CD5988287B2}"/>
      </w:docPartPr>
      <w:docPartBody>
        <w:p w:rsidR="009A557F" w:rsidRDefault="00155B91">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27"/>
    <w:rsid w:val="00155B91"/>
    <w:rsid w:val="003B27A7"/>
    <w:rsid w:val="004572B4"/>
    <w:rsid w:val="009A557F"/>
    <w:rsid w:val="00BA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Dĩ Bằng</dc:creator>
  <cp:lastModifiedBy>Khang Nguyễn</cp:lastModifiedBy>
  <cp:revision>6</cp:revision>
  <dcterms:created xsi:type="dcterms:W3CDTF">2019-11-10T15:32:00Z</dcterms:created>
  <dcterms:modified xsi:type="dcterms:W3CDTF">2019-11-11T08:12:00Z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